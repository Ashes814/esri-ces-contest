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A3F36" w14:textId="77777777" w:rsidR="001B111D" w:rsidRPr="00E24C8C" w:rsidRDefault="001B111D" w:rsidP="001B111D">
      <w:pPr>
        <w:widowControl/>
        <w:rPr>
          <w:rFonts w:ascii="Arial" w:hAnsi="Arial" w:cs="Arial"/>
          <w:color w:val="FF0000"/>
          <w:kern w:val="0"/>
          <w:szCs w:val="21"/>
          <w:lang w:bidi="gu-IN"/>
        </w:rPr>
      </w:pPr>
      <w:r>
        <w:rPr>
          <w:rFonts w:ascii="Arial" w:hAnsi="Arial" w:cs="Arial" w:hint="eastAsia"/>
          <w:color w:val="FF0000"/>
          <w:kern w:val="0"/>
          <w:szCs w:val="21"/>
          <w:lang w:bidi="gu-IN"/>
        </w:rPr>
        <w:t>说明：</w:t>
      </w:r>
      <w:r w:rsidRPr="00E24C8C">
        <w:rPr>
          <w:rFonts w:ascii="Arial" w:hAnsi="Arial" w:cs="Arial" w:hint="eastAsia"/>
          <w:color w:val="FF0000"/>
          <w:kern w:val="0"/>
          <w:szCs w:val="21"/>
          <w:lang w:bidi="gu-IN"/>
        </w:rPr>
        <w:t>此文件为报名时必须要提交的文件，作为报</w:t>
      </w:r>
      <w:r>
        <w:rPr>
          <w:rFonts w:ascii="Arial" w:hAnsi="Arial" w:cs="Arial" w:hint="eastAsia"/>
          <w:color w:val="FF0000"/>
          <w:kern w:val="0"/>
          <w:szCs w:val="21"/>
          <w:lang w:bidi="gu-IN"/>
        </w:rPr>
        <w:t>名的一个重要组成部分不可缺少，如参赛小组不提交该文档，则报名无效</w:t>
      </w:r>
    </w:p>
    <w:p w14:paraId="7E67C89D" w14:textId="77777777" w:rsidR="001B111D" w:rsidRPr="00F702B3" w:rsidRDefault="001B111D" w:rsidP="001B111D">
      <w:pPr>
        <w:widowControl/>
        <w:rPr>
          <w:rFonts w:ascii="Arial" w:hAnsi="Arial" w:cs="Arial"/>
          <w:kern w:val="0"/>
          <w:szCs w:val="21"/>
          <w:lang w:bidi="gu-IN"/>
        </w:rPr>
      </w:pPr>
    </w:p>
    <w:p w14:paraId="6E88329B" w14:textId="77777777" w:rsidR="001B111D" w:rsidRPr="00086375" w:rsidRDefault="001B111D" w:rsidP="001B111D">
      <w:pPr>
        <w:widowControl/>
        <w:rPr>
          <w:rFonts w:ascii="Arial" w:hAnsi="Arial" w:cs="Arial"/>
          <w:kern w:val="0"/>
          <w:szCs w:val="21"/>
          <w:lang w:bidi="gu-IN"/>
        </w:rPr>
      </w:pPr>
    </w:p>
    <w:p w14:paraId="7A0A6302" w14:textId="1A492130" w:rsidR="001B111D" w:rsidRPr="00086375" w:rsidRDefault="000F0157" w:rsidP="001B111D">
      <w:pPr>
        <w:ind w:right="115"/>
        <w:jc w:val="center"/>
        <w:rPr>
          <w:rFonts w:ascii="Arial" w:eastAsia="黑体" w:hAnsi="Arial" w:cs="Arial"/>
          <w:b/>
          <w:bCs/>
          <w:color w:val="FF9900"/>
          <w:sz w:val="52"/>
          <w:szCs w:val="52"/>
          <w:lang w:val="fr-FR"/>
        </w:rPr>
      </w:pPr>
      <w:r>
        <w:rPr>
          <w:rFonts w:ascii="Arial" w:eastAsia="黑体" w:hAnsi="Arial" w:cs="Arial"/>
          <w:b/>
          <w:bCs/>
          <w:color w:val="FF9900"/>
          <w:sz w:val="52"/>
          <w:szCs w:val="52"/>
          <w:lang w:val="fr-FR"/>
        </w:rPr>
        <w:t>2022</w:t>
      </w:r>
      <w:r w:rsidR="00810411">
        <w:rPr>
          <w:rFonts w:ascii="Arial" w:eastAsia="黑体" w:hAnsi="Arial" w:cs="Arial" w:hint="eastAsia"/>
          <w:b/>
          <w:bCs/>
          <w:color w:val="FF9900"/>
          <w:sz w:val="52"/>
          <w:szCs w:val="52"/>
          <w:lang w:val="fr-FR"/>
        </w:rPr>
        <w:t>易智瑞</w:t>
      </w:r>
      <w:r w:rsidR="001B111D">
        <w:rPr>
          <w:rFonts w:ascii="Arial" w:eastAsia="黑体" w:hAnsi="Arial" w:cs="Arial" w:hint="eastAsia"/>
          <w:b/>
          <w:bCs/>
          <w:color w:val="FF9900"/>
          <w:sz w:val="52"/>
          <w:szCs w:val="52"/>
          <w:lang w:val="fr-FR"/>
        </w:rPr>
        <w:t>杯</w:t>
      </w:r>
    </w:p>
    <w:p w14:paraId="7B8549EB" w14:textId="77777777" w:rsidR="001B111D" w:rsidRPr="00086375" w:rsidRDefault="001B111D" w:rsidP="001B111D">
      <w:pPr>
        <w:ind w:right="115"/>
        <w:jc w:val="center"/>
        <w:rPr>
          <w:rFonts w:ascii="Arial" w:hAnsi="Arial" w:cs="Arial"/>
          <w:b/>
          <w:bCs/>
          <w:sz w:val="52"/>
          <w:szCs w:val="52"/>
        </w:rPr>
      </w:pPr>
      <w:r w:rsidRPr="00086375">
        <w:rPr>
          <w:rFonts w:ascii="Arial" w:hAnsi="宋体" w:cs="Arial"/>
          <w:b/>
          <w:bCs/>
          <w:sz w:val="52"/>
          <w:szCs w:val="52"/>
        </w:rPr>
        <w:t>中国大学生</w:t>
      </w:r>
      <w:r w:rsidRPr="00086375">
        <w:rPr>
          <w:rFonts w:ascii="Arial" w:eastAsia="Batang" w:hAnsi="Arial" w:cs="Arial"/>
          <w:b/>
          <w:bCs/>
          <w:sz w:val="52"/>
          <w:szCs w:val="52"/>
        </w:rPr>
        <w:t>GIS</w:t>
      </w:r>
      <w:r w:rsidRPr="00086375">
        <w:rPr>
          <w:rFonts w:ascii="Arial" w:hAnsi="宋体" w:cs="Arial"/>
          <w:b/>
          <w:bCs/>
          <w:sz w:val="52"/>
          <w:szCs w:val="52"/>
        </w:rPr>
        <w:t>软件开发</w:t>
      </w:r>
      <w:r>
        <w:rPr>
          <w:rFonts w:ascii="Arial" w:hAnsi="宋体" w:cs="Arial" w:hint="eastAsia"/>
          <w:b/>
          <w:bCs/>
          <w:sz w:val="52"/>
          <w:szCs w:val="52"/>
        </w:rPr>
        <w:t>竞赛</w:t>
      </w:r>
    </w:p>
    <w:p w14:paraId="4371C8DD" w14:textId="77777777" w:rsidR="001B111D" w:rsidRPr="00086375" w:rsidRDefault="00611AEE" w:rsidP="001B111D">
      <w:pPr>
        <w:ind w:right="115"/>
        <w:jc w:val="center"/>
        <w:rPr>
          <w:rFonts w:ascii="Arial" w:hAnsi="Arial" w:cs="Arial"/>
          <w:b/>
          <w:bCs/>
          <w:sz w:val="52"/>
          <w:szCs w:val="52"/>
        </w:rPr>
      </w:pPr>
      <w:r>
        <w:rPr>
          <w:rFonts w:ascii="Arial" w:hAnsi="宋体" w:cs="Arial" w:hint="eastAsia"/>
          <w:b/>
          <w:bCs/>
          <w:sz w:val="52"/>
          <w:szCs w:val="52"/>
        </w:rPr>
        <w:t>项目</w:t>
      </w:r>
      <w:r w:rsidR="001B111D" w:rsidRPr="00086375">
        <w:rPr>
          <w:rFonts w:ascii="Arial" w:hAnsi="宋体" w:cs="Arial"/>
          <w:b/>
          <w:bCs/>
          <w:sz w:val="52"/>
          <w:szCs w:val="52"/>
        </w:rPr>
        <w:t>计划书</w:t>
      </w:r>
    </w:p>
    <w:p w14:paraId="7F338FF0" w14:textId="77777777" w:rsidR="001B111D" w:rsidRPr="00086375" w:rsidRDefault="001B111D" w:rsidP="001B111D">
      <w:pPr>
        <w:jc w:val="center"/>
        <w:rPr>
          <w:rFonts w:ascii="Arial" w:hAnsi="Arial" w:cs="Arial"/>
          <w:sz w:val="36"/>
        </w:rPr>
      </w:pPr>
    </w:p>
    <w:p w14:paraId="7825D93A" w14:textId="77777777" w:rsidR="001B111D" w:rsidRPr="00086375" w:rsidRDefault="001B111D" w:rsidP="001B111D">
      <w:pPr>
        <w:jc w:val="center"/>
        <w:rPr>
          <w:rFonts w:ascii="Arial" w:hAnsi="Arial" w:cs="Arial"/>
          <w:sz w:val="36"/>
          <w:szCs w:val="36"/>
        </w:rPr>
      </w:pPr>
      <w:r w:rsidRPr="00086375">
        <w:rPr>
          <w:rFonts w:ascii="Arial" w:hAnsi="宋体" w:cs="Arial"/>
          <w:sz w:val="36"/>
          <w:szCs w:val="36"/>
        </w:rPr>
        <w:t>（</w:t>
      </w:r>
      <w:r>
        <w:rPr>
          <w:rFonts w:ascii="Arial" w:hAnsi="宋体" w:cs="Arial" w:hint="eastAsia"/>
          <w:sz w:val="36"/>
          <w:szCs w:val="36"/>
        </w:rPr>
        <w:t>B-</w:t>
      </w:r>
      <w:r>
        <w:rPr>
          <w:rFonts w:ascii="Arial" w:eastAsia="楷体_GB2312" w:hAnsi="Arial" w:cs="Arial" w:hint="eastAsia"/>
          <w:sz w:val="36"/>
          <w:szCs w:val="36"/>
        </w:rPr>
        <w:t>地理设计组</w:t>
      </w:r>
      <w:r w:rsidRPr="00086375">
        <w:rPr>
          <w:rFonts w:ascii="Arial" w:eastAsia="楷体_GB2312" w:hAnsi="Arial" w:cs="Arial"/>
          <w:sz w:val="36"/>
          <w:szCs w:val="36"/>
        </w:rPr>
        <w:t>适用</w:t>
      </w:r>
      <w:r w:rsidRPr="00086375">
        <w:rPr>
          <w:rFonts w:ascii="Arial" w:hAnsi="宋体" w:cs="Arial"/>
          <w:sz w:val="36"/>
          <w:szCs w:val="36"/>
        </w:rPr>
        <w:t>）</w:t>
      </w:r>
    </w:p>
    <w:p w14:paraId="5F0B8DC4" w14:textId="77777777" w:rsidR="001B111D" w:rsidRPr="00086375" w:rsidRDefault="001B111D" w:rsidP="001B111D">
      <w:pPr>
        <w:jc w:val="center"/>
        <w:rPr>
          <w:rFonts w:ascii="Arial" w:hAnsi="Arial" w:cs="Arial"/>
          <w:sz w:val="36"/>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8"/>
        <w:gridCol w:w="7186"/>
      </w:tblGrid>
      <w:tr w:rsidR="001B111D" w14:paraId="5E154922" w14:textId="77777777" w:rsidTr="001B111D">
        <w:tc>
          <w:tcPr>
            <w:tcW w:w="2093" w:type="dxa"/>
            <w:vAlign w:val="bottom"/>
          </w:tcPr>
          <w:p w14:paraId="594A703E" w14:textId="77777777" w:rsidR="001B111D" w:rsidRPr="001B111D" w:rsidRDefault="001B111D" w:rsidP="001B111D">
            <w:pPr>
              <w:rPr>
                <w:rFonts w:ascii="Arial" w:hAnsi="Arial" w:cs="Arial"/>
                <w:b/>
                <w:sz w:val="30"/>
              </w:rPr>
            </w:pPr>
            <w:bookmarkStart w:id="0" w:name="_Hlk95726160"/>
            <w:r w:rsidRPr="001B111D">
              <w:rPr>
                <w:rFonts w:ascii="Arial" w:hAnsi="Arial" w:cs="Arial" w:hint="eastAsia"/>
                <w:b/>
                <w:sz w:val="30"/>
              </w:rPr>
              <w:t>作品名称</w:t>
            </w:r>
          </w:p>
        </w:tc>
        <w:tc>
          <w:tcPr>
            <w:tcW w:w="7477" w:type="dxa"/>
            <w:tcBorders>
              <w:bottom w:val="single" w:sz="4" w:space="0" w:color="auto"/>
            </w:tcBorders>
            <w:vAlign w:val="center"/>
          </w:tcPr>
          <w:p w14:paraId="17C0E4C6" w14:textId="09A71976" w:rsidR="001B111D" w:rsidRPr="006B1F4A" w:rsidRDefault="00DB1A74" w:rsidP="001B111D">
            <w:pPr>
              <w:rPr>
                <w:rFonts w:ascii="Calibri" w:eastAsia="黑体" w:hAnsi="Calibri" w:cs="Calibri" w:hint="eastAsia"/>
                <w:b/>
                <w:bCs/>
                <w:sz w:val="30"/>
              </w:rPr>
            </w:pPr>
            <w:r w:rsidRPr="00DB1A74">
              <w:rPr>
                <w:rFonts w:ascii="黑体" w:eastAsia="黑体" w:hAnsi="黑体" w:cs="Arial" w:hint="eastAsia"/>
                <w:b/>
                <w:bCs/>
                <w:sz w:val="24"/>
                <w:szCs w:val="16"/>
              </w:rPr>
              <w:t>基于空间分析技术及文化服务供需视角的上海市环境公平性评价</w:t>
            </w:r>
          </w:p>
        </w:tc>
      </w:tr>
      <w:tr w:rsidR="001B111D" w14:paraId="37EB5782" w14:textId="77777777" w:rsidTr="001B111D">
        <w:tc>
          <w:tcPr>
            <w:tcW w:w="2093" w:type="dxa"/>
            <w:vAlign w:val="bottom"/>
          </w:tcPr>
          <w:p w14:paraId="71A388F2" w14:textId="77777777" w:rsidR="001B111D" w:rsidRPr="001B111D" w:rsidRDefault="001B111D" w:rsidP="001B111D">
            <w:pPr>
              <w:rPr>
                <w:rFonts w:ascii="Arial" w:hAnsi="Arial" w:cs="Arial"/>
                <w:b/>
                <w:sz w:val="30"/>
              </w:rPr>
            </w:pPr>
            <w:r w:rsidRPr="001B111D">
              <w:rPr>
                <w:rFonts w:ascii="Arial" w:hAnsi="Arial" w:cs="Arial" w:hint="eastAsia"/>
                <w:b/>
                <w:sz w:val="30"/>
              </w:rPr>
              <w:t>报名单位</w:t>
            </w:r>
          </w:p>
        </w:tc>
        <w:tc>
          <w:tcPr>
            <w:tcW w:w="7477" w:type="dxa"/>
            <w:tcBorders>
              <w:top w:val="single" w:sz="4" w:space="0" w:color="auto"/>
              <w:bottom w:val="single" w:sz="4" w:space="0" w:color="auto"/>
            </w:tcBorders>
            <w:vAlign w:val="center"/>
          </w:tcPr>
          <w:p w14:paraId="29C9A5D3" w14:textId="4DE7134E" w:rsidR="001B111D" w:rsidRDefault="00DB1A74" w:rsidP="001B111D">
            <w:pPr>
              <w:rPr>
                <w:rFonts w:ascii="Arial" w:hAnsi="Arial" w:cs="Arial"/>
                <w:sz w:val="30"/>
              </w:rPr>
            </w:pPr>
            <w:r w:rsidRPr="00DB1A74">
              <w:rPr>
                <w:rFonts w:ascii="黑体" w:eastAsia="黑体" w:hAnsi="黑体" w:cs="Arial" w:hint="eastAsia"/>
                <w:b/>
                <w:bCs/>
                <w:sz w:val="24"/>
                <w:szCs w:val="16"/>
              </w:rPr>
              <w:t>上海师范大学环境与地理科学学院</w:t>
            </w:r>
          </w:p>
        </w:tc>
      </w:tr>
      <w:tr w:rsidR="001B111D" w14:paraId="1B7F8A66" w14:textId="77777777" w:rsidTr="001B111D">
        <w:tc>
          <w:tcPr>
            <w:tcW w:w="2093" w:type="dxa"/>
            <w:vAlign w:val="bottom"/>
          </w:tcPr>
          <w:p w14:paraId="5A88F77B" w14:textId="77777777" w:rsidR="001B111D" w:rsidRPr="001B111D" w:rsidRDefault="00795732" w:rsidP="001B111D">
            <w:pPr>
              <w:rPr>
                <w:rFonts w:ascii="Arial" w:hAnsi="Arial" w:cs="Arial"/>
                <w:b/>
                <w:sz w:val="30"/>
              </w:rPr>
            </w:pPr>
            <w:r>
              <w:rPr>
                <w:rFonts w:ascii="Arial" w:hAnsi="Arial" w:cs="Arial" w:hint="eastAsia"/>
                <w:b/>
                <w:sz w:val="30"/>
              </w:rPr>
              <w:t>团队</w:t>
            </w:r>
            <w:r w:rsidR="001B111D" w:rsidRPr="001B111D">
              <w:rPr>
                <w:rFonts w:ascii="Arial" w:hAnsi="Arial" w:cs="Arial" w:hint="eastAsia"/>
                <w:b/>
                <w:sz w:val="30"/>
              </w:rPr>
              <w:t>成员</w:t>
            </w:r>
          </w:p>
        </w:tc>
        <w:tc>
          <w:tcPr>
            <w:tcW w:w="7477" w:type="dxa"/>
            <w:tcBorders>
              <w:top w:val="single" w:sz="4" w:space="0" w:color="auto"/>
              <w:bottom w:val="single" w:sz="4" w:space="0" w:color="auto"/>
            </w:tcBorders>
            <w:vAlign w:val="center"/>
          </w:tcPr>
          <w:p w14:paraId="538B210B" w14:textId="77777777" w:rsidR="001B111D" w:rsidRDefault="001B111D" w:rsidP="001B111D">
            <w:pPr>
              <w:rPr>
                <w:rFonts w:ascii="Arial" w:hAnsi="Arial" w:cs="Arial"/>
                <w:sz w:val="30"/>
              </w:rPr>
            </w:pPr>
          </w:p>
        </w:tc>
      </w:tr>
      <w:tr w:rsidR="001B111D" w:rsidRPr="00DB1A74" w14:paraId="3A88907B" w14:textId="77777777" w:rsidTr="001B111D">
        <w:tc>
          <w:tcPr>
            <w:tcW w:w="2093" w:type="dxa"/>
            <w:vAlign w:val="bottom"/>
          </w:tcPr>
          <w:p w14:paraId="06ED3803" w14:textId="77777777" w:rsidR="001B111D" w:rsidRPr="00DB1A74" w:rsidRDefault="001B111D" w:rsidP="001B111D">
            <w:pPr>
              <w:rPr>
                <w:rFonts w:ascii="黑体" w:eastAsia="黑体" w:hAnsi="黑体" w:cs="Arial"/>
                <w:b/>
                <w:bCs/>
                <w:sz w:val="24"/>
                <w:szCs w:val="16"/>
              </w:rPr>
            </w:pPr>
            <w:r w:rsidRPr="00DB1A74">
              <w:rPr>
                <w:rFonts w:ascii="黑体" w:eastAsia="黑体" w:hAnsi="黑体" w:cs="Arial" w:hint="eastAsia"/>
                <w:b/>
                <w:bCs/>
                <w:sz w:val="24"/>
                <w:szCs w:val="16"/>
              </w:rPr>
              <w:t>指导老师</w:t>
            </w:r>
          </w:p>
        </w:tc>
        <w:tc>
          <w:tcPr>
            <w:tcW w:w="7477" w:type="dxa"/>
            <w:tcBorders>
              <w:top w:val="single" w:sz="4" w:space="0" w:color="auto"/>
              <w:bottom w:val="single" w:sz="4" w:space="0" w:color="auto"/>
            </w:tcBorders>
            <w:vAlign w:val="center"/>
          </w:tcPr>
          <w:p w14:paraId="558A6D1B" w14:textId="42DA10E9" w:rsidR="001B111D" w:rsidRPr="00DB1A74" w:rsidRDefault="00DB1A74" w:rsidP="001B111D">
            <w:pPr>
              <w:rPr>
                <w:rFonts w:ascii="黑体" w:eastAsia="黑体" w:hAnsi="黑体" w:cs="Arial"/>
                <w:b/>
                <w:bCs/>
                <w:sz w:val="24"/>
                <w:szCs w:val="16"/>
              </w:rPr>
            </w:pPr>
            <w:r>
              <w:rPr>
                <w:rFonts w:ascii="黑体" w:eastAsia="黑体" w:hAnsi="黑体" w:cs="Arial" w:hint="eastAsia"/>
                <w:b/>
                <w:bCs/>
                <w:sz w:val="24"/>
                <w:szCs w:val="16"/>
              </w:rPr>
              <w:t>房学宁</w:t>
            </w:r>
          </w:p>
        </w:tc>
      </w:tr>
      <w:tr w:rsidR="001B111D" w14:paraId="598DF519" w14:textId="77777777" w:rsidTr="001B111D">
        <w:tc>
          <w:tcPr>
            <w:tcW w:w="2093" w:type="dxa"/>
            <w:vAlign w:val="center"/>
          </w:tcPr>
          <w:p w14:paraId="241B9933" w14:textId="77777777" w:rsidR="001B111D" w:rsidRPr="001B111D" w:rsidRDefault="001B111D" w:rsidP="001B111D">
            <w:pPr>
              <w:rPr>
                <w:rFonts w:ascii="Arial" w:hAnsi="Arial" w:cs="Arial"/>
                <w:b/>
                <w:sz w:val="30"/>
              </w:rPr>
            </w:pPr>
            <w:r w:rsidRPr="001B111D">
              <w:rPr>
                <w:rFonts w:ascii="Arial" w:hAnsi="Arial" w:cs="Arial" w:hint="eastAsia"/>
                <w:b/>
                <w:sz w:val="30"/>
              </w:rPr>
              <w:t>队长及</w:t>
            </w:r>
            <w:r>
              <w:rPr>
                <w:rFonts w:ascii="Arial" w:hAnsi="Arial" w:cs="Arial" w:hint="eastAsia"/>
                <w:b/>
                <w:sz w:val="30"/>
              </w:rPr>
              <w:t>电话</w:t>
            </w:r>
          </w:p>
        </w:tc>
        <w:tc>
          <w:tcPr>
            <w:tcW w:w="7477" w:type="dxa"/>
            <w:tcBorders>
              <w:top w:val="single" w:sz="4" w:space="0" w:color="auto"/>
              <w:bottom w:val="single" w:sz="4" w:space="0" w:color="auto"/>
            </w:tcBorders>
            <w:vAlign w:val="center"/>
          </w:tcPr>
          <w:p w14:paraId="51D0FD30" w14:textId="77777777" w:rsidR="001B111D" w:rsidRDefault="001B111D" w:rsidP="001B111D">
            <w:pPr>
              <w:rPr>
                <w:rFonts w:ascii="Arial" w:hAnsi="Arial" w:cs="Arial"/>
                <w:sz w:val="30"/>
              </w:rPr>
            </w:pPr>
          </w:p>
        </w:tc>
      </w:tr>
      <w:bookmarkEnd w:id="0"/>
    </w:tbl>
    <w:p w14:paraId="3600B80B" w14:textId="77777777" w:rsidR="001B111D" w:rsidRPr="00086375" w:rsidRDefault="001B111D" w:rsidP="001B111D">
      <w:pPr>
        <w:jc w:val="center"/>
        <w:rPr>
          <w:rFonts w:ascii="Arial" w:hAnsi="Arial" w:cs="Arial"/>
          <w:sz w:val="30"/>
        </w:rPr>
      </w:pPr>
    </w:p>
    <w:p w14:paraId="54A1506B" w14:textId="77777777" w:rsidR="001B111D" w:rsidRPr="00795732" w:rsidRDefault="001B111D" w:rsidP="000638F3">
      <w:pPr>
        <w:widowControl/>
        <w:spacing w:line="276" w:lineRule="auto"/>
        <w:rPr>
          <w:rFonts w:ascii="Arial" w:hAnsi="宋体" w:cs="Arial"/>
          <w:b/>
          <w:kern w:val="0"/>
          <w:szCs w:val="21"/>
          <w:lang w:bidi="gu-IN"/>
        </w:rPr>
      </w:pPr>
      <w:r w:rsidRPr="00795732">
        <w:rPr>
          <w:rFonts w:ascii="Arial" w:hAnsi="宋体" w:cs="Arial" w:hint="eastAsia"/>
          <w:b/>
          <w:kern w:val="0"/>
          <w:szCs w:val="21"/>
          <w:lang w:bidi="gu-IN"/>
        </w:rPr>
        <w:t>报名</w:t>
      </w:r>
      <w:r w:rsidRPr="00795732">
        <w:rPr>
          <w:rFonts w:ascii="Arial" w:hAnsi="宋体" w:cs="Arial"/>
          <w:b/>
          <w:kern w:val="0"/>
          <w:szCs w:val="21"/>
          <w:lang w:bidi="gu-IN"/>
        </w:rPr>
        <w:t>说明：</w:t>
      </w:r>
    </w:p>
    <w:p w14:paraId="4B96EB38" w14:textId="77777777" w:rsidR="001B111D" w:rsidRPr="00795732" w:rsidRDefault="001B111D" w:rsidP="000638F3">
      <w:pPr>
        <w:pStyle w:val="a6"/>
        <w:widowControl/>
        <w:numPr>
          <w:ilvl w:val="0"/>
          <w:numId w:val="3"/>
        </w:numPr>
        <w:spacing w:line="276" w:lineRule="auto"/>
        <w:ind w:firstLineChars="0"/>
        <w:rPr>
          <w:rFonts w:ascii="Arial" w:hAnsi="宋体" w:cs="Arial"/>
          <w:kern w:val="0"/>
          <w:szCs w:val="21"/>
          <w:lang w:bidi="gu-IN"/>
        </w:rPr>
      </w:pPr>
      <w:r w:rsidRPr="00795732">
        <w:rPr>
          <w:rFonts w:ascii="Arial" w:hAnsi="宋体" w:cs="Arial" w:hint="eastAsia"/>
          <w:kern w:val="0"/>
          <w:szCs w:val="21"/>
          <w:lang w:bidi="gu-IN"/>
        </w:rPr>
        <w:t>以上信息为</w:t>
      </w:r>
      <w:r w:rsidR="00B81E2E" w:rsidRPr="00795732">
        <w:rPr>
          <w:rFonts w:ascii="Arial" w:hAnsi="宋体" w:cs="Arial" w:hint="eastAsia"/>
          <w:kern w:val="0"/>
          <w:szCs w:val="21"/>
          <w:lang w:bidi="gu-IN"/>
        </w:rPr>
        <w:t>团队</w:t>
      </w:r>
      <w:r w:rsidRPr="00795732">
        <w:rPr>
          <w:rFonts w:ascii="Arial" w:hAnsi="宋体" w:cs="Arial" w:hint="eastAsia"/>
          <w:kern w:val="0"/>
          <w:szCs w:val="21"/>
          <w:lang w:bidi="gu-IN"/>
        </w:rPr>
        <w:t>信息，队长的详细联系方式，包括邮箱、快递地址及邮编，请在报名系统中详尽填写，否则可能没法收取软件及软件许可，以及相关通知；</w:t>
      </w:r>
    </w:p>
    <w:p w14:paraId="77CA8EB8" w14:textId="35A6176A" w:rsidR="001B111D" w:rsidRPr="00795732" w:rsidRDefault="000F0157" w:rsidP="000638F3">
      <w:pPr>
        <w:pStyle w:val="a6"/>
        <w:widowControl/>
        <w:numPr>
          <w:ilvl w:val="0"/>
          <w:numId w:val="3"/>
        </w:numPr>
        <w:spacing w:line="276" w:lineRule="auto"/>
        <w:ind w:firstLineChars="0"/>
        <w:rPr>
          <w:rFonts w:ascii="Arial" w:hAnsi="宋体" w:cs="Arial"/>
          <w:kern w:val="0"/>
          <w:szCs w:val="21"/>
          <w:lang w:bidi="gu-IN"/>
        </w:rPr>
      </w:pPr>
      <w:r>
        <w:rPr>
          <w:rFonts w:ascii="Arial" w:hAnsi="Arial" w:cs="Arial" w:hint="eastAsia"/>
          <w:kern w:val="0"/>
          <w:szCs w:val="21"/>
          <w:lang w:bidi="gu-IN"/>
        </w:rPr>
        <w:t>2022</w:t>
      </w:r>
      <w:r w:rsidR="001B111D" w:rsidRPr="00795732">
        <w:rPr>
          <w:rFonts w:ascii="Arial" w:hAnsi="Arial" w:cs="Arial" w:hint="eastAsia"/>
          <w:kern w:val="0"/>
          <w:szCs w:val="21"/>
          <w:lang w:bidi="gu-IN"/>
        </w:rPr>
        <w:t>年</w:t>
      </w:r>
      <w:r>
        <w:rPr>
          <w:rFonts w:ascii="Arial" w:hAnsi="Arial" w:cs="Arial" w:hint="eastAsia"/>
          <w:kern w:val="0"/>
          <w:szCs w:val="21"/>
          <w:lang w:bidi="gu-IN"/>
        </w:rPr>
        <w:t>4</w:t>
      </w:r>
      <w:r>
        <w:rPr>
          <w:rFonts w:ascii="Arial" w:hAnsi="Arial" w:cs="Arial" w:hint="eastAsia"/>
          <w:kern w:val="0"/>
          <w:szCs w:val="21"/>
          <w:lang w:bidi="gu-IN"/>
        </w:rPr>
        <w:t>月</w:t>
      </w:r>
      <w:r>
        <w:rPr>
          <w:rFonts w:ascii="Arial" w:hAnsi="Arial" w:cs="Arial" w:hint="eastAsia"/>
          <w:kern w:val="0"/>
          <w:szCs w:val="21"/>
          <w:lang w:bidi="gu-IN"/>
        </w:rPr>
        <w:t>20</w:t>
      </w:r>
      <w:r>
        <w:rPr>
          <w:rFonts w:ascii="Arial" w:hAnsi="Arial" w:cs="Arial" w:hint="eastAsia"/>
          <w:kern w:val="0"/>
          <w:szCs w:val="21"/>
          <w:lang w:bidi="gu-IN"/>
        </w:rPr>
        <w:t>日</w:t>
      </w:r>
      <w:r w:rsidR="001B111D" w:rsidRPr="00795732">
        <w:rPr>
          <w:rFonts w:ascii="Arial" w:hAnsi="宋体" w:cs="Arial"/>
          <w:kern w:val="0"/>
          <w:szCs w:val="21"/>
          <w:lang w:bidi="gu-IN"/>
        </w:rPr>
        <w:t>集中报名截至后，选手仍然可以报名参赛，但组委会将不再提供参赛软件。</w:t>
      </w:r>
    </w:p>
    <w:p w14:paraId="30D21EB5" w14:textId="77777777" w:rsidR="001B111D" w:rsidRDefault="001B111D" w:rsidP="000638F3">
      <w:pPr>
        <w:widowControl/>
        <w:spacing w:line="276" w:lineRule="auto"/>
        <w:rPr>
          <w:rFonts w:ascii="Arial" w:hAnsi="Arial" w:cs="Arial"/>
          <w:kern w:val="0"/>
          <w:szCs w:val="21"/>
          <w:lang w:bidi="gu-IN"/>
        </w:rPr>
      </w:pPr>
    </w:p>
    <w:p w14:paraId="07F0D4F5" w14:textId="77777777" w:rsidR="00795732" w:rsidRPr="00795732" w:rsidRDefault="00795732" w:rsidP="000638F3">
      <w:pPr>
        <w:widowControl/>
        <w:spacing w:line="276" w:lineRule="auto"/>
        <w:rPr>
          <w:rFonts w:ascii="Arial" w:hAnsi="Arial" w:cs="Arial"/>
          <w:b/>
          <w:kern w:val="0"/>
          <w:szCs w:val="21"/>
          <w:lang w:bidi="gu-IN"/>
        </w:rPr>
      </w:pPr>
      <w:r w:rsidRPr="00795732">
        <w:rPr>
          <w:rFonts w:ascii="Arial" w:hAnsi="Arial" w:cs="Arial" w:hint="eastAsia"/>
          <w:b/>
          <w:kern w:val="0"/>
          <w:szCs w:val="21"/>
          <w:lang w:bidi="gu-IN"/>
        </w:rPr>
        <w:t>竞赛相关信息请见：</w:t>
      </w:r>
    </w:p>
    <w:p w14:paraId="3D266E41" w14:textId="77777777" w:rsidR="00611AEE" w:rsidRDefault="008B1127" w:rsidP="000638F3">
      <w:pPr>
        <w:widowControl/>
        <w:spacing w:line="276" w:lineRule="auto"/>
        <w:rPr>
          <w:rFonts w:ascii="Arial" w:hAnsi="Arial" w:cs="Arial"/>
          <w:kern w:val="0"/>
          <w:szCs w:val="21"/>
          <w:lang w:bidi="gu-IN"/>
        </w:rPr>
      </w:pPr>
      <w:r>
        <w:rPr>
          <w:rFonts w:ascii="Arial" w:hAnsi="Arial" w:cs="Arial" w:hint="eastAsia"/>
          <w:kern w:val="0"/>
          <w:szCs w:val="21"/>
          <w:lang w:bidi="gu-IN"/>
        </w:rPr>
        <w:t>GIS</w:t>
      </w:r>
      <w:r w:rsidR="00611AEE">
        <w:rPr>
          <w:rFonts w:ascii="Arial" w:hAnsi="Arial" w:cs="Arial" w:hint="eastAsia"/>
          <w:kern w:val="0"/>
          <w:szCs w:val="21"/>
          <w:lang w:bidi="gu-IN"/>
        </w:rPr>
        <w:t>开发竞赛官方网站：</w:t>
      </w:r>
      <w:r w:rsidR="007A056F" w:rsidRPr="007A056F">
        <w:rPr>
          <w:rFonts w:ascii="Arial" w:hAnsi="Arial" w:cs="Arial"/>
          <w:kern w:val="0"/>
          <w:szCs w:val="21"/>
          <w:lang w:bidi="gu-IN"/>
        </w:rPr>
        <w:t>http://contest.</w:t>
      </w:r>
      <w:r w:rsidR="006E1FA0">
        <w:rPr>
          <w:rFonts w:ascii="Arial" w:hAnsi="Arial" w:cs="Arial"/>
          <w:kern w:val="0"/>
          <w:szCs w:val="21"/>
          <w:lang w:bidi="gu-IN"/>
        </w:rPr>
        <w:t>geoscene</w:t>
      </w:r>
      <w:r w:rsidR="007A056F" w:rsidRPr="007A056F">
        <w:rPr>
          <w:rFonts w:ascii="Arial" w:hAnsi="Arial" w:cs="Arial"/>
          <w:kern w:val="0"/>
          <w:szCs w:val="21"/>
          <w:lang w:bidi="gu-IN"/>
        </w:rPr>
        <w:t>.cn/index.html</w:t>
      </w:r>
    </w:p>
    <w:p w14:paraId="066096BF" w14:textId="77777777" w:rsidR="001B111D" w:rsidRDefault="00F942CF" w:rsidP="000638F3">
      <w:pPr>
        <w:widowControl/>
        <w:spacing w:line="276" w:lineRule="auto"/>
        <w:rPr>
          <w:rFonts w:ascii="Arial" w:hAnsi="Arial" w:cs="Arial"/>
          <w:kern w:val="0"/>
          <w:szCs w:val="21"/>
          <w:lang w:bidi="gu-IN"/>
        </w:rPr>
      </w:pPr>
      <w:r>
        <w:rPr>
          <w:rFonts w:ascii="Arial" w:hAnsi="宋体" w:cs="Arial" w:hint="eastAsia"/>
          <w:kern w:val="0"/>
          <w:szCs w:val="21"/>
          <w:lang w:bidi="gu-IN"/>
        </w:rPr>
        <w:t>技术</w:t>
      </w:r>
      <w:r w:rsidR="009D735E">
        <w:rPr>
          <w:rFonts w:ascii="Arial" w:hAnsi="宋体" w:cs="Arial"/>
          <w:kern w:val="0"/>
          <w:szCs w:val="21"/>
          <w:lang w:bidi="gu-IN"/>
        </w:rPr>
        <w:t>咨询区</w:t>
      </w:r>
      <w:r w:rsidR="001B111D" w:rsidRPr="00086375">
        <w:rPr>
          <w:rFonts w:ascii="Arial" w:hAnsi="宋体" w:cs="Arial"/>
          <w:kern w:val="0"/>
          <w:szCs w:val="21"/>
          <w:lang w:bidi="gu-IN"/>
        </w:rPr>
        <w:t>：</w:t>
      </w:r>
      <w:r w:rsidR="00436562">
        <w:fldChar w:fldCharType="begin"/>
      </w:r>
      <w:r w:rsidR="00436562">
        <w:instrText xml:space="preserve"> HYPERLINK "http://zhihu.esrichina.com.cn/" </w:instrText>
      </w:r>
      <w:r w:rsidR="00436562">
        <w:fldChar w:fldCharType="separate"/>
      </w:r>
      <w:r w:rsidRPr="00E347DC">
        <w:rPr>
          <w:rStyle w:val="a5"/>
          <w:rFonts w:ascii="Arial" w:hAnsi="Arial" w:cs="Arial"/>
          <w:kern w:val="0"/>
          <w:szCs w:val="21"/>
          <w:lang w:bidi="gu-IN"/>
        </w:rPr>
        <w:t>http://zhihu.</w:t>
      </w:r>
      <w:r w:rsidR="006E1FA0">
        <w:rPr>
          <w:rStyle w:val="a5"/>
          <w:rFonts w:ascii="Arial" w:hAnsi="Arial" w:cs="Arial"/>
          <w:kern w:val="0"/>
          <w:szCs w:val="21"/>
          <w:lang w:bidi="gu-IN"/>
        </w:rPr>
        <w:t>geoscene</w:t>
      </w:r>
      <w:r w:rsidRPr="00E347DC">
        <w:rPr>
          <w:rStyle w:val="a5"/>
          <w:rFonts w:ascii="Arial" w:hAnsi="Arial" w:cs="Arial"/>
          <w:kern w:val="0"/>
          <w:szCs w:val="21"/>
          <w:lang w:bidi="gu-IN"/>
        </w:rPr>
        <w:t>.cn/</w:t>
      </w:r>
      <w:r w:rsidR="00436562">
        <w:rPr>
          <w:rStyle w:val="a5"/>
          <w:rFonts w:ascii="Arial" w:hAnsi="Arial" w:cs="Arial"/>
          <w:kern w:val="0"/>
          <w:szCs w:val="21"/>
          <w:lang w:bidi="gu-IN"/>
        </w:rPr>
        <w:fldChar w:fldCharType="end"/>
      </w:r>
    </w:p>
    <w:p w14:paraId="4283DCC7" w14:textId="77777777" w:rsidR="00F942CF" w:rsidRPr="00086375" w:rsidRDefault="008B1127" w:rsidP="000638F3">
      <w:pPr>
        <w:widowControl/>
        <w:spacing w:line="276" w:lineRule="auto"/>
        <w:rPr>
          <w:rFonts w:ascii="Arial" w:hAnsi="Arial" w:cs="Arial"/>
          <w:kern w:val="0"/>
          <w:szCs w:val="21"/>
          <w:lang w:bidi="gu-IN"/>
        </w:rPr>
      </w:pPr>
      <w:r>
        <w:rPr>
          <w:rFonts w:ascii="Arial" w:hAnsi="Arial" w:cs="Arial" w:hint="eastAsia"/>
          <w:kern w:val="0"/>
          <w:szCs w:val="21"/>
          <w:lang w:bidi="gu-IN"/>
        </w:rPr>
        <w:t>GIS</w:t>
      </w:r>
      <w:r w:rsidR="00F942CF">
        <w:rPr>
          <w:rFonts w:ascii="Arial" w:hAnsi="Arial" w:cs="Arial"/>
          <w:kern w:val="0"/>
          <w:szCs w:val="21"/>
          <w:lang w:bidi="gu-IN"/>
        </w:rPr>
        <w:t>开发竞赛官网微博</w:t>
      </w:r>
      <w:r w:rsidR="00F942CF">
        <w:rPr>
          <w:rFonts w:ascii="Arial" w:hAnsi="Arial" w:cs="Arial" w:hint="eastAsia"/>
          <w:kern w:val="0"/>
          <w:szCs w:val="21"/>
          <w:lang w:bidi="gu-IN"/>
        </w:rPr>
        <w:t>：</w:t>
      </w:r>
      <w:r w:rsidR="009D735E" w:rsidRPr="009D735E">
        <w:rPr>
          <w:rFonts w:ascii="Arial" w:hAnsi="Arial" w:cs="Arial"/>
          <w:kern w:val="0"/>
          <w:szCs w:val="21"/>
          <w:lang w:bidi="gu-IN"/>
        </w:rPr>
        <w:t>http://weibo.com/esricontest</w:t>
      </w:r>
    </w:p>
    <w:p w14:paraId="57B98B65" w14:textId="77777777" w:rsidR="001B111D" w:rsidRPr="00086375" w:rsidRDefault="001B111D" w:rsidP="000638F3">
      <w:pPr>
        <w:widowControl/>
        <w:spacing w:line="276" w:lineRule="auto"/>
        <w:rPr>
          <w:rFonts w:ascii="Arial" w:hAnsi="Arial" w:cs="Arial"/>
          <w:kern w:val="0"/>
          <w:szCs w:val="21"/>
          <w:lang w:bidi="gu-IN"/>
        </w:rPr>
      </w:pPr>
    </w:p>
    <w:p w14:paraId="04257803" w14:textId="77777777" w:rsidR="001B111D" w:rsidRPr="00795732" w:rsidRDefault="0061780B" w:rsidP="000638F3">
      <w:pPr>
        <w:widowControl/>
        <w:adjustRightInd w:val="0"/>
        <w:snapToGrid w:val="0"/>
        <w:spacing w:line="276" w:lineRule="auto"/>
        <w:rPr>
          <w:rFonts w:ascii="Arial" w:hAnsi="Arial" w:cs="Arial"/>
          <w:kern w:val="0"/>
          <w:szCs w:val="24"/>
          <w:lang w:bidi="gu-IN"/>
        </w:rPr>
      </w:pPr>
      <w:r w:rsidRPr="00795732">
        <w:rPr>
          <w:rFonts w:ascii="Arial" w:hAnsi="宋体" w:cs="Arial" w:hint="eastAsia"/>
          <w:b/>
          <w:bCs/>
          <w:szCs w:val="24"/>
        </w:rPr>
        <w:t>参赛须知</w:t>
      </w:r>
      <w:r w:rsidR="001B111D" w:rsidRPr="00795732">
        <w:rPr>
          <w:rFonts w:ascii="Arial" w:hAnsi="宋体" w:cs="Arial"/>
          <w:kern w:val="0"/>
          <w:szCs w:val="24"/>
          <w:lang w:bidi="gu-IN"/>
        </w:rPr>
        <w:t>：</w:t>
      </w:r>
    </w:p>
    <w:p w14:paraId="2C79C828" w14:textId="77777777" w:rsidR="001B111D" w:rsidRPr="00795732" w:rsidRDefault="001B111D" w:rsidP="000638F3">
      <w:pPr>
        <w:adjustRightInd w:val="0"/>
        <w:snapToGrid w:val="0"/>
        <w:spacing w:afterLines="50" w:after="150" w:line="276" w:lineRule="auto"/>
        <w:ind w:firstLine="420"/>
        <w:rPr>
          <w:rFonts w:ascii="Arial" w:hAnsi="Arial" w:cs="Arial"/>
          <w:kern w:val="0"/>
          <w:szCs w:val="24"/>
          <w:lang w:bidi="gu-IN"/>
        </w:rPr>
      </w:pPr>
      <w:r w:rsidRPr="00795732">
        <w:rPr>
          <w:rFonts w:ascii="Arial" w:hAnsi="宋体" w:cs="Arial"/>
          <w:szCs w:val="24"/>
        </w:rPr>
        <w:t>参赛作品必须是原创作品，并且参赛者均须保证其提交的作品是由其本人或所属参赛团</w:t>
      </w:r>
      <w:r w:rsidRPr="00795732">
        <w:rPr>
          <w:rFonts w:ascii="Arial" w:hAnsi="宋体" w:cs="Arial"/>
          <w:kern w:val="0"/>
          <w:szCs w:val="24"/>
          <w:lang w:bidi="gu-IN"/>
        </w:rPr>
        <w:t>队原创并拥有、以前从未被发表或发布或许可给第三方发表或发布、以及不损害任何第三方的名誉权、隐私权等任何权利。参赛作品的原创版权归参赛团队所有，</w:t>
      </w:r>
      <w:r w:rsidRPr="00795732">
        <w:rPr>
          <w:rFonts w:ascii="Arial" w:hAnsi="宋体" w:cs="Arial" w:hint="eastAsia"/>
          <w:kern w:val="0"/>
          <w:szCs w:val="24"/>
          <w:lang w:bidi="gu-IN"/>
        </w:rPr>
        <w:t>竞赛</w:t>
      </w:r>
      <w:r w:rsidRPr="00795732">
        <w:rPr>
          <w:rFonts w:ascii="Arial" w:hAnsi="宋体" w:cs="Arial"/>
          <w:kern w:val="0"/>
          <w:szCs w:val="24"/>
          <w:lang w:bidi="gu-IN"/>
        </w:rPr>
        <w:t>组委会仅拥有对获奖作品进行展示</w:t>
      </w:r>
      <w:r w:rsidRPr="00795732">
        <w:rPr>
          <w:rFonts w:ascii="Arial" w:hAnsi="宋体" w:cs="Arial" w:hint="eastAsia"/>
          <w:kern w:val="0"/>
          <w:szCs w:val="24"/>
          <w:lang w:bidi="gu-IN"/>
        </w:rPr>
        <w:t>及推广的</w:t>
      </w:r>
      <w:r w:rsidRPr="00795732">
        <w:rPr>
          <w:rFonts w:ascii="Arial" w:hAnsi="宋体" w:cs="Arial"/>
          <w:kern w:val="0"/>
          <w:szCs w:val="24"/>
          <w:lang w:bidi="gu-IN"/>
        </w:rPr>
        <w:t>权利。如果提交作品，则意味着接受并遵守参赛要求和参赛规则。</w:t>
      </w:r>
    </w:p>
    <w:p w14:paraId="570081CB" w14:textId="77777777" w:rsidR="001B111D" w:rsidRPr="00086375" w:rsidRDefault="001B111D" w:rsidP="001B111D">
      <w:pPr>
        <w:adjustRightInd w:val="0"/>
        <w:snapToGrid w:val="0"/>
        <w:spacing w:afterLines="50" w:after="150"/>
        <w:ind w:firstLine="420"/>
        <w:rPr>
          <w:rFonts w:ascii="Arial" w:hAnsi="Arial" w:cs="Arial"/>
          <w:sz w:val="24"/>
          <w:szCs w:val="24"/>
        </w:rPr>
      </w:pPr>
    </w:p>
    <w:p w14:paraId="49802BBA" w14:textId="1BDEE7A9" w:rsidR="001B111D" w:rsidRPr="002311D2" w:rsidRDefault="00A1672E" w:rsidP="000638F3">
      <w:pPr>
        <w:widowControl/>
        <w:adjustRightInd w:val="0"/>
        <w:snapToGrid w:val="0"/>
        <w:spacing w:line="276" w:lineRule="auto"/>
        <w:rPr>
          <w:rFonts w:ascii="Arial" w:hAnsi="Arial" w:cs="Arial"/>
          <w:b/>
          <w:bCs/>
          <w:color w:val="CC3300"/>
        </w:rPr>
      </w:pPr>
      <w:r w:rsidRPr="002311D2">
        <w:rPr>
          <w:rFonts w:ascii="Arial" w:hAnsi="宋体" w:cs="Arial" w:hint="eastAsia"/>
          <w:b/>
          <w:bCs/>
        </w:rPr>
        <w:t>报名截止时间：</w:t>
      </w:r>
      <w:r w:rsidR="000F0157">
        <w:rPr>
          <w:rFonts w:ascii="Arial" w:hAnsi="Arial" w:cs="Arial"/>
          <w:b/>
          <w:bCs/>
          <w:color w:val="CC3300"/>
        </w:rPr>
        <w:t>2022</w:t>
      </w:r>
      <w:r w:rsidR="001B111D" w:rsidRPr="002311D2">
        <w:rPr>
          <w:rFonts w:ascii="Arial" w:hAnsi="宋体" w:cs="Arial"/>
          <w:b/>
          <w:bCs/>
          <w:color w:val="CC3300"/>
        </w:rPr>
        <w:t>年</w:t>
      </w:r>
      <w:r w:rsidR="000F0157">
        <w:rPr>
          <w:rFonts w:ascii="Arial" w:hAnsi="Arial" w:cs="Arial" w:hint="eastAsia"/>
          <w:b/>
          <w:bCs/>
          <w:color w:val="CC3300"/>
        </w:rPr>
        <w:t>4</w:t>
      </w:r>
      <w:r w:rsidR="000F0157">
        <w:rPr>
          <w:rFonts w:ascii="Arial" w:hAnsi="Arial" w:cs="Arial" w:hint="eastAsia"/>
          <w:b/>
          <w:bCs/>
          <w:color w:val="CC3300"/>
        </w:rPr>
        <w:t>月</w:t>
      </w:r>
      <w:r w:rsidR="000F0157">
        <w:rPr>
          <w:rFonts w:ascii="Arial" w:hAnsi="Arial" w:cs="Arial" w:hint="eastAsia"/>
          <w:b/>
          <w:bCs/>
          <w:color w:val="CC3300"/>
        </w:rPr>
        <w:t>20</w:t>
      </w:r>
      <w:r w:rsidR="000F0157">
        <w:rPr>
          <w:rFonts w:ascii="Arial" w:hAnsi="Arial" w:cs="Arial" w:hint="eastAsia"/>
          <w:b/>
          <w:bCs/>
          <w:color w:val="CC3300"/>
        </w:rPr>
        <w:t>日</w:t>
      </w:r>
    </w:p>
    <w:p w14:paraId="551A5663" w14:textId="77777777" w:rsidR="001B111D" w:rsidRPr="00086375" w:rsidRDefault="001B111D" w:rsidP="000638F3">
      <w:pPr>
        <w:widowControl/>
        <w:adjustRightInd w:val="0"/>
        <w:snapToGrid w:val="0"/>
        <w:spacing w:line="276" w:lineRule="auto"/>
        <w:rPr>
          <w:rFonts w:ascii="Arial" w:hAnsi="Arial" w:cs="Arial"/>
          <w:b/>
          <w:bCs/>
          <w:sz w:val="24"/>
        </w:rPr>
      </w:pPr>
    </w:p>
    <w:p w14:paraId="6E70E94E" w14:textId="77777777" w:rsidR="001B111D" w:rsidRPr="00086375" w:rsidRDefault="00A1672E" w:rsidP="000638F3">
      <w:pPr>
        <w:widowControl/>
        <w:adjustRightInd w:val="0"/>
        <w:snapToGrid w:val="0"/>
        <w:spacing w:line="276" w:lineRule="auto"/>
        <w:rPr>
          <w:rFonts w:ascii="Arial" w:hAnsi="Arial" w:cs="Arial"/>
          <w:b/>
          <w:bCs/>
          <w:sz w:val="24"/>
        </w:rPr>
      </w:pPr>
      <w:r>
        <w:rPr>
          <w:rFonts w:ascii="Arial" w:hAnsi="宋体" w:cs="Arial" w:hint="eastAsia"/>
          <w:b/>
          <w:bCs/>
          <w:sz w:val="24"/>
        </w:rPr>
        <w:t>本组报名</w:t>
      </w:r>
      <w:r w:rsidR="001B111D" w:rsidRPr="00086375">
        <w:rPr>
          <w:rFonts w:ascii="Arial" w:hAnsi="宋体" w:cs="Arial"/>
          <w:b/>
          <w:bCs/>
          <w:sz w:val="24"/>
        </w:rPr>
        <w:t>流程</w:t>
      </w:r>
      <w:r w:rsidR="001B111D" w:rsidRPr="00086375">
        <w:rPr>
          <w:rFonts w:ascii="Arial" w:hAnsi="Arial" w:cs="Arial"/>
          <w:b/>
          <w:bCs/>
          <w:sz w:val="24"/>
        </w:rPr>
        <w:t>:</w:t>
      </w:r>
    </w:p>
    <w:p w14:paraId="7CB35144" w14:textId="3B852D10" w:rsidR="00A1672E" w:rsidRDefault="001B111D" w:rsidP="000638F3">
      <w:pPr>
        <w:widowControl/>
        <w:numPr>
          <w:ilvl w:val="0"/>
          <w:numId w:val="2"/>
        </w:numPr>
        <w:adjustRightInd w:val="0"/>
        <w:snapToGrid w:val="0"/>
        <w:spacing w:line="276" w:lineRule="auto"/>
        <w:rPr>
          <w:rFonts w:ascii="Arial" w:hAnsi="Arial" w:cs="Arial"/>
          <w:bCs/>
        </w:rPr>
      </w:pPr>
      <w:r w:rsidRPr="00F702B3">
        <w:rPr>
          <w:rFonts w:ascii="Arial" w:hAnsi="Arial" w:cs="Arial" w:hint="eastAsia"/>
          <w:bCs/>
        </w:rPr>
        <w:t>在报名系统</w:t>
      </w:r>
      <w:r w:rsidR="00A1672E">
        <w:rPr>
          <w:rFonts w:ascii="Arial" w:hAnsi="Arial" w:cs="Arial" w:hint="eastAsia"/>
          <w:bCs/>
        </w:rPr>
        <w:t>中注册用户</w:t>
      </w:r>
      <w:r w:rsidR="00A1672E">
        <w:rPr>
          <w:rFonts w:ascii="Arial" w:hAnsi="Arial" w:cs="Arial" w:hint="eastAsia"/>
          <w:bCs/>
        </w:rPr>
        <w:t>contest.</w:t>
      </w:r>
      <w:r w:rsidR="006E1FA0">
        <w:rPr>
          <w:rFonts w:ascii="Arial" w:hAnsi="Arial" w:cs="Arial" w:hint="eastAsia"/>
          <w:bCs/>
        </w:rPr>
        <w:t>geoscene</w:t>
      </w:r>
      <w:r w:rsidR="00A1672E">
        <w:rPr>
          <w:rFonts w:ascii="Arial" w:hAnsi="Arial" w:cs="Arial" w:hint="eastAsia"/>
          <w:bCs/>
        </w:rPr>
        <w:t>.cn</w:t>
      </w:r>
      <w:r w:rsidR="00A1672E">
        <w:rPr>
          <w:rFonts w:ascii="Arial" w:hAnsi="Arial" w:cs="Arial" w:hint="eastAsia"/>
          <w:bCs/>
        </w:rPr>
        <w:t>。每位小组成员均需注册</w:t>
      </w:r>
      <w:r w:rsidR="007A056F">
        <w:rPr>
          <w:rFonts w:ascii="Arial" w:hAnsi="Arial" w:cs="Arial" w:hint="eastAsia"/>
          <w:bCs/>
        </w:rPr>
        <w:t>（本组软件提供数量以系统内注册人数为准）</w:t>
      </w:r>
      <w:r w:rsidR="00A1672E">
        <w:rPr>
          <w:rFonts w:ascii="Arial" w:hAnsi="Arial" w:cs="Arial" w:hint="eastAsia"/>
          <w:bCs/>
        </w:rPr>
        <w:t>，</w:t>
      </w:r>
      <w:r w:rsidR="000A1ECD">
        <w:rPr>
          <w:rFonts w:ascii="Arial" w:hAnsi="Arial" w:cs="Arial" w:hint="eastAsia"/>
          <w:bCs/>
        </w:rPr>
        <w:t>为了保证团队队长能够正确填加小组成员，</w:t>
      </w:r>
      <w:r w:rsidR="00A1672E">
        <w:rPr>
          <w:rFonts w:ascii="Arial" w:hAnsi="Arial" w:cs="Arial" w:hint="eastAsia"/>
          <w:bCs/>
        </w:rPr>
        <w:t>需完整信息</w:t>
      </w:r>
      <w:r w:rsidR="00E22656">
        <w:rPr>
          <w:rFonts w:ascii="Arial" w:hAnsi="Arial" w:cs="Arial" w:hint="eastAsia"/>
          <w:bCs/>
        </w:rPr>
        <w:t>（</w:t>
      </w:r>
      <w:bookmarkStart w:id="1" w:name="_Hlk95726228"/>
      <w:r w:rsidR="00E22656">
        <w:rPr>
          <w:rFonts w:ascii="Arial" w:hAnsi="Arial" w:cs="Arial" w:hint="eastAsia"/>
          <w:bCs/>
        </w:rPr>
        <w:t>2</w:t>
      </w:r>
      <w:r w:rsidR="00E22656">
        <w:rPr>
          <w:rFonts w:ascii="Arial" w:hAnsi="Arial" w:cs="Arial"/>
          <w:bCs/>
        </w:rPr>
        <w:t>021</w:t>
      </w:r>
      <w:r w:rsidR="00E22656">
        <w:rPr>
          <w:rFonts w:ascii="Arial" w:hAnsi="Arial" w:cs="Arial" w:hint="eastAsia"/>
          <w:bCs/>
        </w:rPr>
        <w:t>年已经在报名系统内注册过的老师同学无需再次注册</w:t>
      </w:r>
      <w:bookmarkEnd w:id="1"/>
      <w:r w:rsidR="00E22656">
        <w:rPr>
          <w:rFonts w:ascii="Arial" w:hAnsi="Arial" w:cs="Arial" w:hint="eastAsia"/>
          <w:bCs/>
        </w:rPr>
        <w:t>）</w:t>
      </w:r>
      <w:r w:rsidR="00A1672E">
        <w:rPr>
          <w:rFonts w:ascii="Arial" w:hAnsi="Arial" w:cs="Arial" w:hint="eastAsia"/>
          <w:bCs/>
        </w:rPr>
        <w:t>。成员联系方式仅供组委会发送软件申请书、许可及重要紧急情况下联系用，因此请保证电话号码真实，定期收取邮件</w:t>
      </w:r>
      <w:r w:rsidR="00412E8F">
        <w:rPr>
          <w:rFonts w:ascii="Arial" w:hAnsi="Arial" w:cs="Arial" w:hint="eastAsia"/>
          <w:bCs/>
        </w:rPr>
        <w:t>，快递信息准确</w:t>
      </w:r>
      <w:r w:rsidR="00A1672E">
        <w:rPr>
          <w:rFonts w:ascii="Arial" w:hAnsi="Arial" w:cs="Arial" w:hint="eastAsia"/>
          <w:bCs/>
        </w:rPr>
        <w:t>；</w:t>
      </w:r>
    </w:p>
    <w:p w14:paraId="06418854" w14:textId="77777777" w:rsidR="001B111D" w:rsidRPr="00F702B3" w:rsidRDefault="001B111D" w:rsidP="000638F3">
      <w:pPr>
        <w:widowControl/>
        <w:numPr>
          <w:ilvl w:val="0"/>
          <w:numId w:val="2"/>
        </w:numPr>
        <w:adjustRightInd w:val="0"/>
        <w:snapToGrid w:val="0"/>
        <w:spacing w:line="276" w:lineRule="auto"/>
        <w:rPr>
          <w:rFonts w:ascii="Arial" w:hAnsi="Arial" w:cs="Arial"/>
          <w:bCs/>
        </w:rPr>
      </w:pPr>
      <w:r w:rsidRPr="00F702B3">
        <w:rPr>
          <w:rFonts w:ascii="Arial" w:hAnsi="Arial" w:cs="Arial" w:hint="eastAsia"/>
          <w:bCs/>
        </w:rPr>
        <w:t>选择</w:t>
      </w:r>
      <w:r w:rsidR="00412E8F">
        <w:rPr>
          <w:rFonts w:ascii="Arial" w:hAnsi="Arial" w:cs="Arial" w:hint="eastAsia"/>
          <w:bCs/>
        </w:rPr>
        <w:t>需要参赛的分组</w:t>
      </w:r>
      <w:r w:rsidR="00412E8F">
        <w:rPr>
          <w:rFonts w:ascii="Arial" w:hAnsi="Arial" w:cs="Arial" w:hint="eastAsia"/>
          <w:bCs/>
        </w:rPr>
        <w:t>-</w:t>
      </w:r>
      <w:r w:rsidR="00412E8F" w:rsidRPr="000A1ECD">
        <w:rPr>
          <w:rFonts w:ascii="Arial" w:hAnsi="Arial" w:cs="Arial" w:hint="eastAsia"/>
          <w:bCs/>
          <w:color w:val="0070C0"/>
        </w:rPr>
        <w:t>地理设计组</w:t>
      </w:r>
      <w:r w:rsidRPr="00F702B3">
        <w:rPr>
          <w:rFonts w:ascii="Arial" w:hAnsi="Arial" w:cs="Arial" w:hint="eastAsia"/>
          <w:bCs/>
        </w:rPr>
        <w:t>，并依次填加小组成员及指导老师</w:t>
      </w:r>
      <w:r w:rsidR="00412E8F">
        <w:rPr>
          <w:rFonts w:ascii="Arial" w:hAnsi="Arial" w:cs="Arial" w:hint="eastAsia"/>
          <w:bCs/>
        </w:rPr>
        <w:t>（此项后期可修改）</w:t>
      </w:r>
      <w:r w:rsidRPr="00F702B3">
        <w:rPr>
          <w:rFonts w:ascii="Arial" w:hAnsi="Arial" w:cs="Arial" w:hint="eastAsia"/>
          <w:bCs/>
        </w:rPr>
        <w:t>；</w:t>
      </w:r>
    </w:p>
    <w:p w14:paraId="1B17C447" w14:textId="77777777" w:rsidR="001B111D" w:rsidRPr="00F702B3" w:rsidRDefault="00020D0D" w:rsidP="000638F3">
      <w:pPr>
        <w:widowControl/>
        <w:numPr>
          <w:ilvl w:val="0"/>
          <w:numId w:val="2"/>
        </w:numPr>
        <w:adjustRightInd w:val="0"/>
        <w:snapToGrid w:val="0"/>
        <w:spacing w:line="276" w:lineRule="auto"/>
        <w:rPr>
          <w:rFonts w:ascii="Arial" w:hAnsi="Arial" w:cs="Arial"/>
          <w:bCs/>
        </w:rPr>
      </w:pPr>
      <w:r>
        <w:rPr>
          <w:rFonts w:ascii="Arial" w:hAnsi="Arial" w:cs="Arial" w:hint="eastAsia"/>
          <w:bCs/>
        </w:rPr>
        <w:t>将填写好的</w:t>
      </w:r>
      <w:r w:rsidR="001B111D" w:rsidRPr="00F702B3">
        <w:rPr>
          <w:rFonts w:ascii="Arial" w:hAnsi="Arial" w:cs="Arial" w:hint="eastAsia"/>
          <w:bCs/>
        </w:rPr>
        <w:t>项目计划书，进行上载</w:t>
      </w:r>
      <w:r w:rsidR="001B111D">
        <w:rPr>
          <w:rFonts w:ascii="Arial" w:hAnsi="Arial" w:cs="Arial" w:hint="eastAsia"/>
          <w:bCs/>
        </w:rPr>
        <w:t>（请注意项目计划书文件的大小，尽量不要超过</w:t>
      </w:r>
      <w:r w:rsidR="001B111D">
        <w:rPr>
          <w:rFonts w:ascii="Arial" w:hAnsi="Arial" w:cs="Arial" w:hint="eastAsia"/>
          <w:bCs/>
        </w:rPr>
        <w:t>1.5m</w:t>
      </w:r>
      <w:r w:rsidR="001B111D">
        <w:rPr>
          <w:rFonts w:ascii="Arial" w:hAnsi="Arial" w:cs="Arial" w:hint="eastAsia"/>
          <w:bCs/>
        </w:rPr>
        <w:t>）</w:t>
      </w:r>
      <w:r w:rsidR="001B111D" w:rsidRPr="00F702B3">
        <w:rPr>
          <w:rFonts w:ascii="Arial" w:hAnsi="Arial" w:cs="Arial" w:hint="eastAsia"/>
          <w:bCs/>
        </w:rPr>
        <w:t>；</w:t>
      </w:r>
    </w:p>
    <w:p w14:paraId="79D18F63" w14:textId="77777777" w:rsidR="007813FE" w:rsidRDefault="001B111D" w:rsidP="000638F3">
      <w:pPr>
        <w:widowControl/>
        <w:numPr>
          <w:ilvl w:val="0"/>
          <w:numId w:val="2"/>
        </w:numPr>
        <w:adjustRightInd w:val="0"/>
        <w:snapToGrid w:val="0"/>
        <w:spacing w:line="276" w:lineRule="auto"/>
        <w:rPr>
          <w:rFonts w:ascii="Arial" w:hAnsi="Arial" w:cs="Arial"/>
          <w:bCs/>
        </w:rPr>
      </w:pPr>
      <w:r w:rsidRPr="00F702B3">
        <w:rPr>
          <w:rFonts w:ascii="Arial" w:hAnsi="Arial" w:cs="Arial" w:hint="eastAsia"/>
          <w:bCs/>
        </w:rPr>
        <w:t>组委会在收到该文件后，会给予审核，审核通过后，系统</w:t>
      </w:r>
      <w:r w:rsidR="00020D0D">
        <w:rPr>
          <w:rFonts w:ascii="Arial" w:hAnsi="Arial" w:cs="Arial" w:hint="eastAsia"/>
          <w:bCs/>
        </w:rPr>
        <w:t>通过站内短信通知您的</w:t>
      </w:r>
      <w:r w:rsidRPr="00F702B3">
        <w:rPr>
          <w:rFonts w:ascii="Arial" w:hAnsi="Arial" w:cs="Arial" w:hint="eastAsia"/>
          <w:bCs/>
        </w:rPr>
        <w:t>参赛编号</w:t>
      </w:r>
      <w:r w:rsidR="00020D0D">
        <w:rPr>
          <w:rFonts w:ascii="Arial" w:hAnsi="Arial" w:cs="Arial" w:hint="eastAsia"/>
          <w:bCs/>
        </w:rPr>
        <w:t>，如审核未通过，您会收到站内短信并获知未通过审核的原因</w:t>
      </w:r>
      <w:r w:rsidR="007813FE">
        <w:rPr>
          <w:rFonts w:ascii="Arial" w:hAnsi="Arial" w:cs="Arial" w:hint="eastAsia"/>
          <w:bCs/>
        </w:rPr>
        <w:t>；</w:t>
      </w:r>
    </w:p>
    <w:p w14:paraId="7776C09F" w14:textId="77777777" w:rsidR="001B111D" w:rsidRPr="00F702B3" w:rsidRDefault="007813FE" w:rsidP="000638F3">
      <w:pPr>
        <w:widowControl/>
        <w:numPr>
          <w:ilvl w:val="0"/>
          <w:numId w:val="2"/>
        </w:numPr>
        <w:adjustRightInd w:val="0"/>
        <w:snapToGrid w:val="0"/>
        <w:spacing w:line="276" w:lineRule="auto"/>
        <w:rPr>
          <w:rFonts w:ascii="Arial" w:hAnsi="Arial" w:cs="Arial"/>
          <w:bCs/>
        </w:rPr>
      </w:pPr>
      <w:r>
        <w:rPr>
          <w:rFonts w:ascii="Arial" w:hAnsi="Arial" w:cs="Arial" w:hint="eastAsia"/>
          <w:bCs/>
        </w:rPr>
        <w:t>以下几种情况可能导致报名审核无法通过：成员在系统中的显示名称与项目计划书不符，如为网络</w:t>
      </w:r>
      <w:r>
        <w:rPr>
          <w:rFonts w:ascii="Arial" w:hAnsi="Arial" w:cs="Arial" w:hint="eastAsia"/>
          <w:bCs/>
        </w:rPr>
        <w:t>id</w:t>
      </w:r>
      <w:r>
        <w:rPr>
          <w:rFonts w:ascii="Arial" w:hAnsi="Arial" w:cs="Arial" w:hint="eastAsia"/>
          <w:bCs/>
        </w:rPr>
        <w:t>等；项目计划书内容缺失；未上载项目计划书；项目计划书计划内容与本组要求不符</w:t>
      </w:r>
      <w:r w:rsidR="001B111D" w:rsidRPr="00F702B3">
        <w:rPr>
          <w:rFonts w:ascii="Arial" w:hAnsi="Arial" w:cs="Arial" w:hint="eastAsia"/>
          <w:bCs/>
        </w:rPr>
        <w:t>。</w:t>
      </w:r>
    </w:p>
    <w:p w14:paraId="21C8971D" w14:textId="77777777" w:rsidR="008343BA" w:rsidRDefault="008343BA" w:rsidP="000638F3">
      <w:pPr>
        <w:widowControl/>
        <w:adjustRightInd w:val="0"/>
        <w:snapToGrid w:val="0"/>
        <w:spacing w:line="276" w:lineRule="auto"/>
        <w:rPr>
          <w:rFonts w:ascii="Arial" w:hAnsi="Arial" w:cs="Arial"/>
          <w:b/>
          <w:bCs/>
          <w:sz w:val="24"/>
        </w:rPr>
      </w:pPr>
    </w:p>
    <w:p w14:paraId="2759F70C" w14:textId="77777777" w:rsidR="001B111D" w:rsidRDefault="00483EE2" w:rsidP="000638F3">
      <w:pPr>
        <w:widowControl/>
        <w:adjustRightInd w:val="0"/>
        <w:snapToGrid w:val="0"/>
        <w:spacing w:line="276" w:lineRule="auto"/>
        <w:rPr>
          <w:rFonts w:ascii="Arial" w:hAnsi="Arial" w:cs="Arial"/>
          <w:b/>
          <w:bCs/>
          <w:sz w:val="24"/>
        </w:rPr>
      </w:pPr>
      <w:r>
        <w:rPr>
          <w:rFonts w:ascii="Arial" w:hAnsi="Arial" w:cs="Arial" w:hint="eastAsia"/>
          <w:b/>
          <w:bCs/>
          <w:sz w:val="24"/>
        </w:rPr>
        <w:t>B-</w:t>
      </w:r>
      <w:r>
        <w:rPr>
          <w:rFonts w:ascii="Arial" w:hAnsi="Arial" w:cs="Arial" w:hint="eastAsia"/>
          <w:b/>
          <w:bCs/>
          <w:sz w:val="24"/>
        </w:rPr>
        <w:t>地理设计组</w:t>
      </w:r>
      <w:r>
        <w:rPr>
          <w:rFonts w:ascii="Arial" w:hAnsi="Arial" w:cs="Arial" w:hint="eastAsia"/>
          <w:b/>
          <w:bCs/>
          <w:sz w:val="24"/>
        </w:rPr>
        <w:t xml:space="preserve"> </w:t>
      </w:r>
      <w:r w:rsidR="008343BA">
        <w:rPr>
          <w:rFonts w:ascii="Arial" w:hAnsi="Arial" w:cs="Arial"/>
          <w:b/>
          <w:bCs/>
          <w:sz w:val="24"/>
        </w:rPr>
        <w:t>基本说明</w:t>
      </w:r>
    </w:p>
    <w:p w14:paraId="41675416" w14:textId="77777777" w:rsidR="000638F3" w:rsidRPr="000638F3" w:rsidRDefault="000638F3" w:rsidP="000638F3">
      <w:pPr>
        <w:widowControl/>
        <w:adjustRightInd w:val="0"/>
        <w:snapToGrid w:val="0"/>
        <w:spacing w:line="276" w:lineRule="auto"/>
        <w:ind w:firstLineChars="200" w:firstLine="420"/>
        <w:rPr>
          <w:rFonts w:ascii="Arial" w:hAnsi="Arial" w:cs="Arial"/>
          <w:bCs/>
        </w:rPr>
      </w:pPr>
      <w:r w:rsidRPr="000638F3">
        <w:rPr>
          <w:rFonts w:ascii="Arial" w:hAnsi="Arial" w:cs="Arial"/>
          <w:bCs/>
        </w:rPr>
        <w:t>本组以展示学生发现问题、分析问题、解决问题思路为主，重点展示地理思维过程与推演过程，不考核开发能力。</w:t>
      </w:r>
    </w:p>
    <w:p w14:paraId="3411A9D5" w14:textId="19C9A190" w:rsidR="008343BA" w:rsidRDefault="008343BA" w:rsidP="000638F3">
      <w:pPr>
        <w:widowControl/>
        <w:adjustRightInd w:val="0"/>
        <w:snapToGrid w:val="0"/>
        <w:spacing w:line="276" w:lineRule="auto"/>
        <w:ind w:firstLineChars="200" w:firstLine="420"/>
        <w:rPr>
          <w:rFonts w:ascii="Arial" w:hAnsi="Arial" w:cs="Arial"/>
          <w:bCs/>
        </w:rPr>
      </w:pPr>
      <w:r w:rsidRPr="008343BA">
        <w:rPr>
          <w:rFonts w:ascii="Arial" w:hAnsi="Arial" w:cs="Arial"/>
          <w:bCs/>
        </w:rPr>
        <w:t>主要</w:t>
      </w:r>
      <w:r w:rsidR="002936CE">
        <w:rPr>
          <w:rFonts w:ascii="Arial" w:hAnsi="Arial" w:cs="Arial" w:hint="eastAsia"/>
          <w:bCs/>
        </w:rPr>
        <w:t>使用</w:t>
      </w:r>
      <w:r w:rsidRPr="008343BA">
        <w:rPr>
          <w:rFonts w:ascii="Arial" w:hAnsi="Arial" w:cs="Arial"/>
          <w:bCs/>
        </w:rPr>
        <w:t>软件</w:t>
      </w:r>
      <w:r w:rsidR="002936CE">
        <w:rPr>
          <w:rFonts w:ascii="Arial" w:hAnsi="Arial" w:cs="Arial"/>
          <w:bCs/>
        </w:rPr>
        <w:t>技术</w:t>
      </w:r>
      <w:r>
        <w:rPr>
          <w:rFonts w:ascii="Arial" w:hAnsi="Arial" w:cs="Arial" w:hint="eastAsia"/>
          <w:bCs/>
        </w:rPr>
        <w:t>为</w:t>
      </w:r>
      <w:proofErr w:type="spellStart"/>
      <w:r w:rsidR="0041461B">
        <w:rPr>
          <w:rFonts w:ascii="Arial" w:hAnsi="Arial" w:cs="Arial" w:hint="eastAsia"/>
          <w:bCs/>
        </w:rPr>
        <w:t>GeoScene</w:t>
      </w:r>
      <w:proofErr w:type="spellEnd"/>
      <w:r w:rsidR="0041461B">
        <w:rPr>
          <w:rFonts w:ascii="Arial" w:hAnsi="Arial" w:cs="Arial"/>
          <w:bCs/>
        </w:rPr>
        <w:t xml:space="preserve"> </w:t>
      </w:r>
      <w:r w:rsidR="0041461B">
        <w:rPr>
          <w:rFonts w:ascii="Arial" w:hAnsi="Arial" w:cs="Arial" w:hint="eastAsia"/>
          <w:bCs/>
        </w:rPr>
        <w:t>Pro</w:t>
      </w:r>
      <w:r w:rsidR="0041461B">
        <w:rPr>
          <w:rFonts w:ascii="Arial" w:hAnsi="Arial" w:cs="Arial" w:hint="eastAsia"/>
          <w:bCs/>
        </w:rPr>
        <w:t>（组委会提供），</w:t>
      </w:r>
      <w:r w:rsidR="00BF55E9">
        <w:rPr>
          <w:rFonts w:ascii="Arial" w:hAnsi="Arial" w:cs="Arial"/>
          <w:bCs/>
        </w:rPr>
        <w:t xml:space="preserve">ArcGIS </w:t>
      </w:r>
      <w:r w:rsidR="000A3FEE" w:rsidRPr="000A3FEE">
        <w:rPr>
          <w:rFonts w:ascii="Arial" w:hAnsi="Arial" w:cs="Arial"/>
          <w:bCs/>
        </w:rPr>
        <w:t>Desktop</w:t>
      </w:r>
      <w:r w:rsidR="002936CE">
        <w:rPr>
          <w:rFonts w:ascii="Arial" w:hAnsi="Arial" w:cs="Arial" w:hint="eastAsia"/>
          <w:bCs/>
        </w:rPr>
        <w:t>、</w:t>
      </w:r>
      <w:r w:rsidR="000B1639">
        <w:rPr>
          <w:rFonts w:ascii="Arial" w:hAnsi="Arial" w:cs="Arial" w:hint="eastAsia"/>
          <w:bCs/>
        </w:rPr>
        <w:t>ArcGIS</w:t>
      </w:r>
      <w:r w:rsidR="000B1639">
        <w:rPr>
          <w:rFonts w:ascii="Arial" w:hAnsi="Arial" w:cs="Arial"/>
          <w:bCs/>
        </w:rPr>
        <w:t xml:space="preserve"> Pro</w:t>
      </w:r>
      <w:r>
        <w:rPr>
          <w:rFonts w:ascii="Arial" w:hAnsi="Arial" w:cs="Arial"/>
          <w:bCs/>
        </w:rPr>
        <w:t>，</w:t>
      </w:r>
      <w:r w:rsidR="0080451D">
        <w:rPr>
          <w:rFonts w:ascii="Arial" w:hAnsi="Arial" w:cs="Arial"/>
          <w:bCs/>
        </w:rPr>
        <w:t>包括但不限于以上</w:t>
      </w:r>
      <w:proofErr w:type="spellStart"/>
      <w:r w:rsidR="0041461B">
        <w:rPr>
          <w:rFonts w:ascii="Arial" w:hAnsi="Arial" w:cs="Arial" w:hint="eastAsia"/>
          <w:bCs/>
        </w:rPr>
        <w:t>GeoScene</w:t>
      </w:r>
      <w:proofErr w:type="spellEnd"/>
      <w:r w:rsidR="0041461B">
        <w:rPr>
          <w:rFonts w:ascii="Arial" w:hAnsi="Arial" w:cs="Arial"/>
          <w:bCs/>
        </w:rPr>
        <w:t>/</w:t>
      </w:r>
      <w:r w:rsidR="0080451D">
        <w:rPr>
          <w:rFonts w:ascii="Arial" w:hAnsi="Arial" w:cs="Arial"/>
          <w:bCs/>
        </w:rPr>
        <w:t>ArcGIS</w:t>
      </w:r>
      <w:r w:rsidR="0080451D">
        <w:rPr>
          <w:rFonts w:ascii="Arial" w:hAnsi="Arial" w:cs="Arial"/>
          <w:bCs/>
        </w:rPr>
        <w:t>产品技术</w:t>
      </w:r>
      <w:r w:rsidR="0080451D">
        <w:rPr>
          <w:rFonts w:ascii="Arial" w:hAnsi="Arial" w:cs="Arial" w:hint="eastAsia"/>
          <w:bCs/>
        </w:rPr>
        <w:t>。但</w:t>
      </w:r>
      <w:r w:rsidR="000A3FEE">
        <w:rPr>
          <w:rFonts w:ascii="Arial" w:hAnsi="Arial" w:cs="Arial" w:hint="eastAsia"/>
          <w:bCs/>
        </w:rPr>
        <w:t>完全</w:t>
      </w:r>
      <w:r w:rsidR="002936CE">
        <w:rPr>
          <w:rFonts w:ascii="Arial" w:hAnsi="Arial" w:cs="Arial"/>
          <w:bCs/>
        </w:rPr>
        <w:t>脱离</w:t>
      </w:r>
      <w:proofErr w:type="spellStart"/>
      <w:r w:rsidR="0041461B">
        <w:rPr>
          <w:rFonts w:ascii="Arial" w:hAnsi="Arial" w:cs="Arial" w:hint="eastAsia"/>
          <w:bCs/>
        </w:rPr>
        <w:t>GeoScene</w:t>
      </w:r>
      <w:proofErr w:type="spellEnd"/>
      <w:r w:rsidR="0041461B">
        <w:rPr>
          <w:rFonts w:ascii="Arial" w:hAnsi="Arial" w:cs="Arial"/>
          <w:bCs/>
        </w:rPr>
        <w:t>/</w:t>
      </w:r>
      <w:r w:rsidR="0080451D">
        <w:rPr>
          <w:rFonts w:ascii="Arial" w:hAnsi="Arial" w:cs="Arial" w:hint="eastAsia"/>
          <w:bCs/>
        </w:rPr>
        <w:t>ArcGIS</w:t>
      </w:r>
      <w:r>
        <w:rPr>
          <w:rFonts w:ascii="Arial" w:hAnsi="Arial" w:cs="Arial"/>
          <w:bCs/>
        </w:rPr>
        <w:t>软件的作品将无法参与作品评审</w:t>
      </w:r>
      <w:r w:rsidR="000A3FEE">
        <w:rPr>
          <w:rFonts w:ascii="Arial" w:hAnsi="Arial" w:cs="Arial" w:hint="eastAsia"/>
          <w:bCs/>
        </w:rPr>
        <w:t>。</w:t>
      </w:r>
    </w:p>
    <w:p w14:paraId="24AD220E" w14:textId="77777777" w:rsidR="008B1127" w:rsidRDefault="008B1127" w:rsidP="000638F3">
      <w:pPr>
        <w:widowControl/>
        <w:adjustRightInd w:val="0"/>
        <w:snapToGrid w:val="0"/>
        <w:spacing w:line="276" w:lineRule="auto"/>
        <w:ind w:firstLineChars="200" w:firstLine="420"/>
        <w:rPr>
          <w:rFonts w:ascii="Arial" w:hAnsi="Arial" w:cs="Arial"/>
          <w:bCs/>
        </w:rPr>
      </w:pPr>
      <w:r>
        <w:rPr>
          <w:rFonts w:ascii="Arial" w:hAnsi="Arial" w:cs="Arial" w:hint="eastAsia"/>
          <w:bCs/>
        </w:rPr>
        <w:t>运用地图故事模板，讲好一个地图故事，建议参加</w:t>
      </w:r>
      <w:r>
        <w:rPr>
          <w:rFonts w:ascii="Arial" w:hAnsi="Arial" w:cs="Arial" w:hint="eastAsia"/>
          <w:bCs/>
        </w:rPr>
        <w:t xml:space="preserve"> </w:t>
      </w:r>
      <w:r>
        <w:rPr>
          <w:rFonts w:ascii="Arial" w:hAnsi="Arial" w:cs="Arial"/>
          <w:bCs/>
        </w:rPr>
        <w:t xml:space="preserve"> </w:t>
      </w:r>
      <w:r w:rsidRPr="008B1127">
        <w:rPr>
          <w:rFonts w:ascii="Arial" w:hAnsi="Arial" w:cs="Arial" w:hint="eastAsia"/>
          <w:bCs/>
          <w:color w:val="1F497D" w:themeColor="text2"/>
        </w:rPr>
        <w:t>A-</w:t>
      </w:r>
      <w:r w:rsidRPr="008B1127">
        <w:rPr>
          <w:rFonts w:ascii="Arial" w:hAnsi="Arial" w:cs="Arial" w:hint="eastAsia"/>
          <w:bCs/>
          <w:color w:val="1F497D" w:themeColor="text2"/>
        </w:rPr>
        <w:t>地图故事组</w:t>
      </w:r>
      <w:r>
        <w:rPr>
          <w:rFonts w:ascii="Arial" w:hAnsi="Arial" w:cs="Arial" w:hint="eastAsia"/>
          <w:bCs/>
        </w:rPr>
        <w:t>；</w:t>
      </w:r>
    </w:p>
    <w:p w14:paraId="2100261D" w14:textId="77777777" w:rsidR="000638F3" w:rsidRPr="000638F3" w:rsidRDefault="000638F3" w:rsidP="000638F3">
      <w:pPr>
        <w:widowControl/>
        <w:adjustRightInd w:val="0"/>
        <w:snapToGrid w:val="0"/>
        <w:spacing w:line="276" w:lineRule="auto"/>
        <w:ind w:firstLineChars="200" w:firstLine="420"/>
        <w:rPr>
          <w:rFonts w:ascii="Arial" w:hAnsi="Arial" w:cs="Arial"/>
          <w:bCs/>
        </w:rPr>
      </w:pPr>
      <w:r w:rsidRPr="000638F3">
        <w:rPr>
          <w:rFonts w:ascii="Arial" w:hAnsi="Arial" w:cs="Arial"/>
          <w:bCs/>
        </w:rPr>
        <w:t>GIS</w:t>
      </w:r>
      <w:r w:rsidRPr="000638F3">
        <w:rPr>
          <w:rFonts w:ascii="Arial" w:hAnsi="Arial" w:cs="Arial"/>
          <w:bCs/>
        </w:rPr>
        <w:t>开发系统类作品，</w:t>
      </w:r>
      <w:r w:rsidR="00AC34F1">
        <w:rPr>
          <w:rFonts w:ascii="Arial" w:hAnsi="Arial" w:cs="Arial" w:hint="eastAsia"/>
          <w:bCs/>
        </w:rPr>
        <w:t>包括移动、三维、</w:t>
      </w:r>
      <w:r w:rsidR="00AC34F1">
        <w:rPr>
          <w:rFonts w:ascii="Arial" w:hAnsi="Arial" w:cs="Arial" w:hint="eastAsia"/>
          <w:bCs/>
        </w:rPr>
        <w:t>Web</w:t>
      </w:r>
      <w:r w:rsidR="00AC34F1">
        <w:rPr>
          <w:rFonts w:ascii="Arial" w:hAnsi="Arial" w:cs="Arial" w:hint="eastAsia"/>
          <w:bCs/>
        </w:rPr>
        <w:t>以及综合模式，</w:t>
      </w:r>
      <w:r w:rsidRPr="000638F3">
        <w:rPr>
          <w:rFonts w:ascii="Arial" w:hAnsi="Arial" w:cs="Arial"/>
          <w:bCs/>
        </w:rPr>
        <w:t>建议参加</w:t>
      </w:r>
      <w:r w:rsidRPr="000638F3">
        <w:rPr>
          <w:rFonts w:ascii="Arial" w:hAnsi="Arial" w:cs="Arial"/>
          <w:bCs/>
        </w:rPr>
        <w:t xml:space="preserve"> </w:t>
      </w:r>
      <w:r w:rsidRPr="000638F3">
        <w:rPr>
          <w:rFonts w:ascii="Arial" w:hAnsi="Arial" w:cs="Arial"/>
          <w:bCs/>
          <w:color w:val="FF0000"/>
        </w:rPr>
        <w:t> C-GIS</w:t>
      </w:r>
      <w:r w:rsidRPr="000638F3">
        <w:rPr>
          <w:rFonts w:ascii="Arial" w:hAnsi="Arial" w:cs="Arial"/>
          <w:bCs/>
          <w:color w:val="FF0000"/>
        </w:rPr>
        <w:t>应用开发组</w:t>
      </w:r>
      <w:r w:rsidRPr="000638F3">
        <w:rPr>
          <w:rFonts w:ascii="Arial" w:hAnsi="Arial" w:cs="Arial"/>
          <w:bCs/>
        </w:rPr>
        <w:t>；</w:t>
      </w:r>
    </w:p>
    <w:p w14:paraId="1DC2F4C3" w14:textId="0C6833B5" w:rsidR="006B1F4A" w:rsidRDefault="000638F3" w:rsidP="000638F3">
      <w:pPr>
        <w:widowControl/>
        <w:adjustRightInd w:val="0"/>
        <w:snapToGrid w:val="0"/>
        <w:spacing w:line="276" w:lineRule="auto"/>
        <w:ind w:firstLineChars="200" w:firstLine="420"/>
        <w:rPr>
          <w:rFonts w:ascii="Arial" w:hAnsi="Arial" w:cs="Arial"/>
          <w:bCs/>
        </w:rPr>
      </w:pPr>
      <w:r w:rsidRPr="000638F3">
        <w:rPr>
          <w:rFonts w:ascii="Arial" w:hAnsi="Arial" w:cs="Arial"/>
          <w:bCs/>
        </w:rPr>
        <w:t>遥感解译为主的应用作品，建议参加</w:t>
      </w:r>
      <w:r w:rsidRPr="000638F3">
        <w:rPr>
          <w:rFonts w:ascii="Arial" w:hAnsi="Arial" w:cs="Arial"/>
          <w:bCs/>
        </w:rPr>
        <w:t xml:space="preserve">   </w:t>
      </w:r>
      <w:r w:rsidRPr="000638F3">
        <w:rPr>
          <w:rFonts w:ascii="Arial" w:hAnsi="Arial" w:cs="Arial"/>
          <w:bCs/>
          <w:color w:val="7030A0"/>
        </w:rPr>
        <w:t>D-</w:t>
      </w:r>
      <w:r w:rsidRPr="000638F3">
        <w:rPr>
          <w:rFonts w:ascii="Arial" w:hAnsi="Arial" w:cs="Arial"/>
          <w:bCs/>
          <w:color w:val="7030A0"/>
        </w:rPr>
        <w:t>遥感应用组</w:t>
      </w:r>
      <w:r w:rsidRPr="000638F3">
        <w:rPr>
          <w:rFonts w:ascii="Arial" w:hAnsi="Arial" w:cs="Arial"/>
          <w:bCs/>
        </w:rPr>
        <w:t>。</w:t>
      </w:r>
    </w:p>
    <w:p w14:paraId="149453B7" w14:textId="77777777" w:rsidR="006B1F4A" w:rsidRDefault="006B1F4A">
      <w:pPr>
        <w:widowControl/>
        <w:jc w:val="left"/>
        <w:rPr>
          <w:rFonts w:ascii="Arial" w:hAnsi="Arial" w:cs="Arial"/>
          <w:bCs/>
        </w:rPr>
      </w:pPr>
      <w:r>
        <w:rPr>
          <w:rFonts w:ascii="Arial" w:hAnsi="Arial" w:cs="Arial"/>
          <w:bCs/>
        </w:rPr>
        <w:br w:type="page"/>
      </w:r>
    </w:p>
    <w:p w14:paraId="00D87E0C" w14:textId="195C51DC" w:rsidR="000638F3" w:rsidRPr="006B1F4A" w:rsidRDefault="006B1F4A" w:rsidP="003E0BEF">
      <w:pPr>
        <w:widowControl/>
        <w:adjustRightInd w:val="0"/>
        <w:snapToGrid w:val="0"/>
        <w:spacing w:line="276" w:lineRule="auto"/>
        <w:jc w:val="center"/>
        <w:rPr>
          <w:rFonts w:ascii="Arial" w:hAnsi="Arial" w:cs="Arial"/>
          <w:bCs/>
          <w:sz w:val="22"/>
          <w:szCs w:val="21"/>
        </w:rPr>
      </w:pPr>
      <w:r w:rsidRPr="006B1F4A">
        <w:rPr>
          <w:rFonts w:ascii="黑体" w:eastAsia="黑体" w:hAnsi="黑体" w:cs="Arial" w:hint="eastAsia"/>
          <w:b/>
          <w:bCs/>
          <w:sz w:val="28"/>
          <w:szCs w:val="18"/>
        </w:rPr>
        <w:lastRenderedPageBreak/>
        <w:t>基于空间分析技术及文化服务供需视角的上海市环境公平性评价</w:t>
      </w:r>
    </w:p>
    <w:p w14:paraId="5B34A897" w14:textId="77777777" w:rsidR="008343BA" w:rsidRPr="000638F3" w:rsidRDefault="008343BA" w:rsidP="000638F3">
      <w:pPr>
        <w:widowControl/>
        <w:adjustRightInd w:val="0"/>
        <w:snapToGrid w:val="0"/>
        <w:spacing w:line="276" w:lineRule="auto"/>
        <w:rPr>
          <w:rFonts w:ascii="Arial" w:hAnsi="Arial" w:cs="Arial"/>
          <w:b/>
          <w:bCs/>
          <w:sz w:val="24"/>
        </w:rPr>
      </w:pPr>
    </w:p>
    <w:p w14:paraId="1332AE0D" w14:textId="467B5354" w:rsidR="001B111D" w:rsidRPr="00DE3873" w:rsidRDefault="006B1F4A" w:rsidP="006B1F4A">
      <w:pPr>
        <w:pStyle w:val="1"/>
        <w:rPr>
          <w:rFonts w:hAnsi="Arial"/>
        </w:rPr>
      </w:pPr>
      <w:r>
        <w:rPr>
          <w:rFonts w:hint="eastAsia"/>
        </w:rPr>
        <w:t>1</w:t>
      </w:r>
      <w:r>
        <w:t>.</w:t>
      </w:r>
      <w:r w:rsidR="003D1039" w:rsidRPr="003D1039">
        <w:rPr>
          <w:rFonts w:hint="eastAsia"/>
        </w:rPr>
        <w:t>作品</w:t>
      </w:r>
      <w:r w:rsidR="001B111D" w:rsidRPr="003D1039">
        <w:t>概述</w:t>
      </w:r>
    </w:p>
    <w:p w14:paraId="0C6E90E3" w14:textId="75EE07B2" w:rsidR="00DE3873" w:rsidRDefault="00DE3873" w:rsidP="00DE3873">
      <w:pPr>
        <w:spacing w:after="60" w:line="276" w:lineRule="auto"/>
        <w:ind w:firstLine="420"/>
        <w:rPr>
          <w:rFonts w:ascii="仿宋" w:eastAsia="仿宋" w:hAnsi="仿宋" w:cs="Arial"/>
          <w:color w:val="FF0000"/>
          <w:sz w:val="24"/>
          <w:szCs w:val="24"/>
        </w:rPr>
      </w:pPr>
      <w:r w:rsidRPr="00DE3873">
        <w:rPr>
          <w:rFonts w:ascii="仿宋" w:eastAsia="仿宋" w:hAnsi="仿宋" w:cs="Arial" w:hint="eastAsia"/>
          <w:b/>
          <w:bCs/>
          <w:sz w:val="24"/>
          <w:szCs w:val="24"/>
        </w:rPr>
        <w:t>环境公平性(</w:t>
      </w:r>
      <w:r w:rsidRPr="00DE3873">
        <w:rPr>
          <w:rFonts w:ascii="仿宋" w:eastAsia="仿宋" w:hAnsi="仿宋" w:cs="Arial"/>
          <w:b/>
          <w:bCs/>
          <w:sz w:val="24"/>
          <w:szCs w:val="24"/>
        </w:rPr>
        <w:t>Environmental Justic</w:t>
      </w:r>
      <w:r w:rsidRPr="00DE3873">
        <w:rPr>
          <w:rFonts w:ascii="仿宋" w:eastAsia="仿宋" w:hAnsi="仿宋" w:cs="Arial" w:hint="eastAsia"/>
          <w:b/>
          <w:bCs/>
          <w:sz w:val="24"/>
          <w:szCs w:val="24"/>
        </w:rPr>
        <w:t>e)</w:t>
      </w:r>
      <w:r w:rsidRPr="00DE3873">
        <w:rPr>
          <w:rFonts w:ascii="仿宋" w:eastAsia="仿宋" w:hAnsi="仿宋" w:cs="Arial" w:hint="eastAsia"/>
          <w:sz w:val="24"/>
          <w:szCs w:val="24"/>
        </w:rPr>
        <w:t>研究环境资源在不同群体间的分配结果是否存在差异,主要关注环境利益与环境风险在不同种族之间的不平等配置问题</w:t>
      </w:r>
      <w:r w:rsidRPr="00DE3873">
        <w:rPr>
          <w:rFonts w:ascii="仿宋" w:eastAsia="仿宋" w:hAnsi="仿宋" w:cs="Arial"/>
          <w:sz w:val="24"/>
          <w:szCs w:val="24"/>
          <w:vertAlign w:val="superscript"/>
        </w:rPr>
        <w:fldChar w:fldCharType="begin"/>
      </w:r>
      <w:r w:rsidRPr="00DE3873">
        <w:rPr>
          <w:rFonts w:ascii="仿宋" w:eastAsia="仿宋" w:hAnsi="仿宋" w:cs="Arial"/>
          <w:sz w:val="24"/>
          <w:szCs w:val="24"/>
          <w:vertAlign w:val="superscript"/>
        </w:rPr>
        <w:instrText xml:space="preserve"> </w:instrText>
      </w:r>
      <w:r w:rsidRPr="00DE3873">
        <w:rPr>
          <w:rFonts w:ascii="仿宋" w:eastAsia="仿宋" w:hAnsi="仿宋" w:cs="Arial" w:hint="eastAsia"/>
          <w:sz w:val="24"/>
          <w:szCs w:val="24"/>
          <w:vertAlign w:val="superscript"/>
        </w:rPr>
        <w:instrText>REF _Ref99653946 \r \h</w:instrText>
      </w:r>
      <w:r w:rsidRPr="00DE3873">
        <w:rPr>
          <w:rFonts w:ascii="仿宋" w:eastAsia="仿宋" w:hAnsi="仿宋" w:cs="Arial"/>
          <w:sz w:val="24"/>
          <w:szCs w:val="24"/>
          <w:vertAlign w:val="superscript"/>
        </w:rPr>
        <w:instrText xml:space="preserve">  \* MERGEFORMAT </w:instrText>
      </w:r>
      <w:r w:rsidRPr="004722A8">
        <w:rPr>
          <w:vertAlign w:val="superscript"/>
        </w:rPr>
      </w:r>
      <w:r w:rsidRPr="00DE3873">
        <w:rPr>
          <w:rFonts w:ascii="仿宋" w:eastAsia="仿宋" w:hAnsi="仿宋" w:cs="Arial"/>
          <w:sz w:val="24"/>
          <w:szCs w:val="24"/>
          <w:vertAlign w:val="superscript"/>
        </w:rPr>
        <w:fldChar w:fldCharType="separate"/>
      </w:r>
      <w:r w:rsidRPr="00DE3873">
        <w:rPr>
          <w:rFonts w:ascii="仿宋" w:eastAsia="仿宋" w:hAnsi="仿宋" w:cs="Arial"/>
          <w:sz w:val="24"/>
          <w:szCs w:val="24"/>
          <w:vertAlign w:val="superscript"/>
        </w:rPr>
        <w:t>[1]</w:t>
      </w:r>
      <w:r w:rsidRPr="00DE3873">
        <w:rPr>
          <w:rFonts w:ascii="仿宋" w:eastAsia="仿宋" w:hAnsi="仿宋" w:cs="Arial"/>
          <w:sz w:val="24"/>
          <w:szCs w:val="24"/>
          <w:vertAlign w:val="superscript"/>
        </w:rPr>
        <w:fldChar w:fldCharType="end"/>
      </w:r>
      <w:r w:rsidRPr="00DE3873">
        <w:rPr>
          <w:rFonts w:ascii="仿宋" w:eastAsia="仿宋" w:hAnsi="仿宋" w:cs="Arial" w:hint="eastAsia"/>
          <w:sz w:val="24"/>
          <w:szCs w:val="24"/>
        </w:rPr>
        <w:t>.随着我国社会经济发展,不同收入人群的环境福祉分配差异日渐显著,环境公平性问题突出</w:t>
      </w:r>
      <w:r w:rsidRPr="00DE3873">
        <w:rPr>
          <w:rFonts w:ascii="仿宋" w:eastAsia="仿宋" w:hAnsi="仿宋" w:cs="Arial"/>
          <w:sz w:val="24"/>
          <w:szCs w:val="24"/>
          <w:vertAlign w:val="superscript"/>
        </w:rPr>
        <w:fldChar w:fldCharType="begin"/>
      </w:r>
      <w:r w:rsidRPr="00DE3873">
        <w:rPr>
          <w:rFonts w:ascii="仿宋" w:eastAsia="仿宋" w:hAnsi="仿宋" w:cs="Arial"/>
          <w:sz w:val="24"/>
          <w:szCs w:val="24"/>
          <w:vertAlign w:val="superscript"/>
        </w:rPr>
        <w:instrText xml:space="preserve"> </w:instrText>
      </w:r>
      <w:r w:rsidRPr="00DE3873">
        <w:rPr>
          <w:rFonts w:ascii="仿宋" w:eastAsia="仿宋" w:hAnsi="仿宋" w:cs="Arial" w:hint="eastAsia"/>
          <w:sz w:val="24"/>
          <w:szCs w:val="24"/>
          <w:vertAlign w:val="superscript"/>
        </w:rPr>
        <w:instrText>REF _Ref99653972 \r \h</w:instrText>
      </w:r>
      <w:r w:rsidRPr="00DE3873">
        <w:rPr>
          <w:rFonts w:ascii="仿宋" w:eastAsia="仿宋" w:hAnsi="仿宋" w:cs="Arial"/>
          <w:sz w:val="24"/>
          <w:szCs w:val="24"/>
          <w:vertAlign w:val="superscript"/>
        </w:rPr>
        <w:instrText xml:space="preserve">  \* MERGEFORMAT </w:instrText>
      </w:r>
      <w:r w:rsidRPr="004722A8">
        <w:rPr>
          <w:vertAlign w:val="superscript"/>
        </w:rPr>
      </w:r>
      <w:r w:rsidRPr="00DE3873">
        <w:rPr>
          <w:rFonts w:ascii="仿宋" w:eastAsia="仿宋" w:hAnsi="仿宋" w:cs="Arial"/>
          <w:sz w:val="24"/>
          <w:szCs w:val="24"/>
          <w:vertAlign w:val="superscript"/>
        </w:rPr>
        <w:fldChar w:fldCharType="separate"/>
      </w:r>
      <w:r w:rsidRPr="00DE3873">
        <w:rPr>
          <w:rFonts w:ascii="仿宋" w:eastAsia="仿宋" w:hAnsi="仿宋" w:cs="Arial"/>
          <w:sz w:val="24"/>
          <w:szCs w:val="24"/>
          <w:vertAlign w:val="superscript"/>
        </w:rPr>
        <w:t>[2]</w:t>
      </w:r>
      <w:r w:rsidRPr="00DE3873">
        <w:rPr>
          <w:rFonts w:ascii="仿宋" w:eastAsia="仿宋" w:hAnsi="仿宋" w:cs="Arial"/>
          <w:sz w:val="24"/>
          <w:szCs w:val="24"/>
          <w:vertAlign w:val="superscript"/>
        </w:rPr>
        <w:fldChar w:fldCharType="end"/>
      </w:r>
      <w:r w:rsidRPr="00DE3873">
        <w:rPr>
          <w:rFonts w:ascii="仿宋" w:eastAsia="仿宋" w:hAnsi="仿宋" w:cs="Arial"/>
          <w:sz w:val="24"/>
          <w:szCs w:val="24"/>
          <w:vertAlign w:val="superscript"/>
        </w:rPr>
        <w:fldChar w:fldCharType="begin"/>
      </w:r>
      <w:r w:rsidRPr="00DE3873">
        <w:rPr>
          <w:rFonts w:ascii="仿宋" w:eastAsia="仿宋" w:hAnsi="仿宋" w:cs="Arial"/>
          <w:sz w:val="24"/>
          <w:szCs w:val="24"/>
          <w:vertAlign w:val="superscript"/>
        </w:rPr>
        <w:instrText xml:space="preserve"> REF _Ref99653975 \r \h  \* MERGEFORMAT </w:instrText>
      </w:r>
      <w:r w:rsidRPr="004722A8">
        <w:rPr>
          <w:vertAlign w:val="superscript"/>
        </w:rPr>
      </w:r>
      <w:r w:rsidRPr="00DE3873">
        <w:rPr>
          <w:rFonts w:ascii="仿宋" w:eastAsia="仿宋" w:hAnsi="仿宋" w:cs="Arial"/>
          <w:sz w:val="24"/>
          <w:szCs w:val="24"/>
          <w:vertAlign w:val="superscript"/>
        </w:rPr>
        <w:fldChar w:fldCharType="separate"/>
      </w:r>
      <w:r w:rsidRPr="00DE3873">
        <w:rPr>
          <w:rFonts w:ascii="仿宋" w:eastAsia="仿宋" w:hAnsi="仿宋" w:cs="Arial"/>
          <w:sz w:val="24"/>
          <w:szCs w:val="24"/>
          <w:vertAlign w:val="superscript"/>
        </w:rPr>
        <w:t>[3]</w:t>
      </w:r>
      <w:r w:rsidRPr="00DE3873">
        <w:rPr>
          <w:rFonts w:ascii="仿宋" w:eastAsia="仿宋" w:hAnsi="仿宋" w:cs="Arial"/>
          <w:sz w:val="24"/>
          <w:szCs w:val="24"/>
          <w:vertAlign w:val="superscript"/>
        </w:rPr>
        <w:fldChar w:fldCharType="end"/>
      </w:r>
      <w:r w:rsidRPr="00DE3873">
        <w:rPr>
          <w:rFonts w:ascii="仿宋" w:eastAsia="仿宋" w:hAnsi="仿宋" w:cs="Arial"/>
          <w:sz w:val="24"/>
          <w:szCs w:val="24"/>
          <w:vertAlign w:val="superscript"/>
        </w:rPr>
        <w:fldChar w:fldCharType="begin"/>
      </w:r>
      <w:r w:rsidRPr="00DE3873">
        <w:rPr>
          <w:rFonts w:ascii="仿宋" w:eastAsia="仿宋" w:hAnsi="仿宋" w:cs="Arial"/>
          <w:sz w:val="24"/>
          <w:szCs w:val="24"/>
          <w:vertAlign w:val="superscript"/>
        </w:rPr>
        <w:instrText xml:space="preserve"> REF _Ref99653982 \r \h  \* MERGEFORMAT </w:instrText>
      </w:r>
      <w:r w:rsidRPr="004722A8">
        <w:rPr>
          <w:vertAlign w:val="superscript"/>
        </w:rPr>
      </w:r>
      <w:r w:rsidRPr="00DE3873">
        <w:rPr>
          <w:rFonts w:ascii="仿宋" w:eastAsia="仿宋" w:hAnsi="仿宋" w:cs="Arial"/>
          <w:sz w:val="24"/>
          <w:szCs w:val="24"/>
          <w:vertAlign w:val="superscript"/>
        </w:rPr>
        <w:fldChar w:fldCharType="separate"/>
      </w:r>
      <w:r w:rsidRPr="00DE3873">
        <w:rPr>
          <w:rFonts w:ascii="仿宋" w:eastAsia="仿宋" w:hAnsi="仿宋" w:cs="Arial"/>
          <w:sz w:val="24"/>
          <w:szCs w:val="24"/>
          <w:vertAlign w:val="superscript"/>
        </w:rPr>
        <w:t>[4]</w:t>
      </w:r>
      <w:r w:rsidRPr="00DE3873">
        <w:rPr>
          <w:rFonts w:ascii="仿宋" w:eastAsia="仿宋" w:hAnsi="仿宋" w:cs="Arial"/>
          <w:sz w:val="24"/>
          <w:szCs w:val="24"/>
          <w:vertAlign w:val="superscript"/>
        </w:rPr>
        <w:fldChar w:fldCharType="end"/>
      </w:r>
      <w:r w:rsidRPr="00DE3873">
        <w:rPr>
          <w:rFonts w:ascii="仿宋" w:eastAsia="仿宋" w:hAnsi="仿宋" w:cs="Arial" w:hint="eastAsia"/>
          <w:sz w:val="24"/>
          <w:szCs w:val="24"/>
        </w:rPr>
        <w:t>.我国城市发展历史特殊、城市人口密集、城市化进程迅速,这三大特征使得人群获取城市生态系统服务效益的差异成为环境公平性研究的重要方面</w:t>
      </w:r>
      <w:r w:rsidRPr="00DE3873">
        <w:rPr>
          <w:rFonts w:ascii="仿宋" w:eastAsia="仿宋" w:hAnsi="仿宋" w:cs="Arial"/>
          <w:sz w:val="24"/>
          <w:szCs w:val="24"/>
          <w:vertAlign w:val="superscript"/>
        </w:rPr>
        <w:fldChar w:fldCharType="begin"/>
      </w:r>
      <w:r w:rsidRPr="00DE3873">
        <w:rPr>
          <w:rFonts w:ascii="仿宋" w:eastAsia="仿宋" w:hAnsi="仿宋" w:cs="Arial"/>
          <w:sz w:val="24"/>
          <w:szCs w:val="24"/>
          <w:vertAlign w:val="superscript"/>
        </w:rPr>
        <w:instrText xml:space="preserve"> </w:instrText>
      </w:r>
      <w:r w:rsidRPr="00DE3873">
        <w:rPr>
          <w:rFonts w:ascii="仿宋" w:eastAsia="仿宋" w:hAnsi="仿宋" w:cs="Arial" w:hint="eastAsia"/>
          <w:sz w:val="24"/>
          <w:szCs w:val="24"/>
          <w:vertAlign w:val="superscript"/>
        </w:rPr>
        <w:instrText>REF _Ref99654007 \r \h</w:instrText>
      </w:r>
      <w:r w:rsidRPr="00DE3873">
        <w:rPr>
          <w:rFonts w:ascii="仿宋" w:eastAsia="仿宋" w:hAnsi="仿宋" w:cs="Arial"/>
          <w:sz w:val="24"/>
          <w:szCs w:val="24"/>
          <w:vertAlign w:val="superscript"/>
        </w:rPr>
        <w:instrText xml:space="preserve">  \* MERGEFORMAT </w:instrText>
      </w:r>
      <w:r w:rsidRPr="004722A8">
        <w:rPr>
          <w:vertAlign w:val="superscript"/>
        </w:rPr>
      </w:r>
      <w:r w:rsidRPr="00DE3873">
        <w:rPr>
          <w:rFonts w:ascii="仿宋" w:eastAsia="仿宋" w:hAnsi="仿宋" w:cs="Arial"/>
          <w:sz w:val="24"/>
          <w:szCs w:val="24"/>
          <w:vertAlign w:val="superscript"/>
        </w:rPr>
        <w:fldChar w:fldCharType="separate"/>
      </w:r>
      <w:r w:rsidRPr="00DE3873">
        <w:rPr>
          <w:rFonts w:ascii="仿宋" w:eastAsia="仿宋" w:hAnsi="仿宋" w:cs="Arial"/>
          <w:sz w:val="24"/>
          <w:szCs w:val="24"/>
          <w:vertAlign w:val="superscript"/>
        </w:rPr>
        <w:t>[5]</w:t>
      </w:r>
      <w:r w:rsidRPr="00DE3873">
        <w:rPr>
          <w:rFonts w:ascii="仿宋" w:eastAsia="仿宋" w:hAnsi="仿宋" w:cs="Arial"/>
          <w:sz w:val="24"/>
          <w:szCs w:val="24"/>
          <w:vertAlign w:val="superscript"/>
        </w:rPr>
        <w:fldChar w:fldCharType="end"/>
      </w:r>
      <w:r w:rsidRPr="00DE3873">
        <w:rPr>
          <w:rFonts w:ascii="仿宋" w:eastAsia="仿宋" w:hAnsi="仿宋" w:cs="Arial"/>
          <w:sz w:val="24"/>
          <w:szCs w:val="24"/>
        </w:rPr>
        <w:t>.</w:t>
      </w:r>
      <w:r w:rsidRPr="00DE3873">
        <w:rPr>
          <w:rFonts w:ascii="仿宋" w:eastAsia="仿宋" w:hAnsi="仿宋" w:cs="Arial" w:hint="eastAsia"/>
          <w:sz w:val="24"/>
          <w:szCs w:val="24"/>
        </w:rPr>
        <w:t>因此，</w:t>
      </w:r>
      <w:r w:rsidRPr="006B1F4A">
        <w:rPr>
          <w:rFonts w:ascii="仿宋" w:eastAsia="仿宋" w:hAnsi="仿宋" w:cs="Arial" w:hint="eastAsia"/>
          <w:b/>
          <w:bCs/>
          <w:color w:val="000000" w:themeColor="text1"/>
          <w:sz w:val="24"/>
          <w:szCs w:val="24"/>
        </w:rPr>
        <w:t>研究城市环境公平性对于缩小不同人群中环境资源配置不均衡性具有重要意义</w:t>
      </w:r>
      <w:r w:rsidR="006B1F4A">
        <w:rPr>
          <w:rFonts w:ascii="仿宋" w:eastAsia="仿宋" w:hAnsi="仿宋" w:cs="Arial" w:hint="eastAsia"/>
          <w:b/>
          <w:bCs/>
          <w:color w:val="000000" w:themeColor="text1"/>
          <w:sz w:val="24"/>
          <w:szCs w:val="24"/>
        </w:rPr>
        <w:t>.</w:t>
      </w:r>
    </w:p>
    <w:p w14:paraId="7BC7651C" w14:textId="3882C93A" w:rsidR="00DE3873" w:rsidRDefault="00DE3873" w:rsidP="00DE3873">
      <w:pPr>
        <w:spacing w:after="60" w:line="276" w:lineRule="auto"/>
        <w:ind w:firstLine="420"/>
        <w:rPr>
          <w:rFonts w:ascii="仿宋" w:eastAsia="仿宋" w:hAnsi="仿宋"/>
          <w:sz w:val="24"/>
          <w:szCs w:val="24"/>
        </w:rPr>
      </w:pPr>
      <w:r>
        <w:rPr>
          <w:rFonts w:ascii="仿宋" w:eastAsia="仿宋" w:hAnsi="仿宋" w:cs="Arial" w:hint="eastAsia"/>
          <w:b/>
          <w:bCs/>
          <w:sz w:val="24"/>
          <w:szCs w:val="24"/>
        </w:rPr>
        <w:t>城市生态系统服务</w:t>
      </w:r>
      <w:r w:rsidRPr="006B1F4A">
        <w:rPr>
          <w:rFonts w:ascii="仿宋" w:eastAsia="仿宋" w:hAnsi="仿宋" w:cs="Arial" w:hint="eastAsia"/>
          <w:sz w:val="24"/>
          <w:szCs w:val="24"/>
        </w:rPr>
        <w:t>是</w:t>
      </w:r>
      <w:r w:rsidRPr="004722A8">
        <w:rPr>
          <w:rFonts w:ascii="仿宋" w:eastAsia="仿宋" w:hAnsi="仿宋" w:cs="Arial" w:hint="eastAsia"/>
          <w:sz w:val="24"/>
          <w:szCs w:val="24"/>
        </w:rPr>
        <w:t>指</w:t>
      </w:r>
      <w:r>
        <w:rPr>
          <w:rFonts w:ascii="仿宋" w:eastAsia="仿宋" w:hAnsi="仿宋" w:cs="Arial" w:hint="eastAsia"/>
          <w:sz w:val="24"/>
          <w:szCs w:val="24"/>
        </w:rPr>
        <w:t>城市</w:t>
      </w:r>
      <w:r w:rsidRPr="004722A8">
        <w:rPr>
          <w:rFonts w:ascii="仿宋" w:eastAsia="仿宋" w:hAnsi="仿宋" w:cs="Arial" w:hint="eastAsia"/>
          <w:sz w:val="24"/>
          <w:szCs w:val="24"/>
        </w:rPr>
        <w:t>生态系统及其组份维系与支持人类生活的条件与过程</w:t>
      </w:r>
      <w:r w:rsidRPr="004722A8">
        <w:rPr>
          <w:rFonts w:ascii="仿宋" w:eastAsia="仿宋" w:hAnsi="仿宋" w:cs="Arial"/>
          <w:sz w:val="24"/>
          <w:szCs w:val="24"/>
          <w:vertAlign w:val="superscript"/>
        </w:rPr>
        <w:fldChar w:fldCharType="begin"/>
      </w:r>
      <w:r w:rsidRPr="004722A8">
        <w:rPr>
          <w:rFonts w:ascii="仿宋" w:eastAsia="仿宋" w:hAnsi="仿宋" w:cs="Arial"/>
          <w:sz w:val="24"/>
          <w:szCs w:val="24"/>
          <w:vertAlign w:val="superscript"/>
        </w:rPr>
        <w:instrText xml:space="preserve"> </w:instrText>
      </w:r>
      <w:r w:rsidRPr="004722A8">
        <w:rPr>
          <w:rFonts w:ascii="仿宋" w:eastAsia="仿宋" w:hAnsi="仿宋" w:cs="Arial" w:hint="eastAsia"/>
          <w:sz w:val="24"/>
          <w:szCs w:val="24"/>
          <w:vertAlign w:val="superscript"/>
        </w:rPr>
        <w:instrText>REF _Ref99654029 \r \h</w:instrText>
      </w:r>
      <w:r w:rsidRPr="004722A8">
        <w:rPr>
          <w:rFonts w:ascii="仿宋" w:eastAsia="仿宋" w:hAnsi="仿宋" w:cs="Arial"/>
          <w:sz w:val="24"/>
          <w:szCs w:val="24"/>
          <w:vertAlign w:val="superscript"/>
        </w:rPr>
        <w:instrText xml:space="preserve">  \* MERGEFORMAT </w:instrText>
      </w:r>
      <w:r w:rsidRPr="004722A8">
        <w:rPr>
          <w:rFonts w:ascii="仿宋" w:eastAsia="仿宋" w:hAnsi="仿宋" w:cs="Arial"/>
          <w:sz w:val="24"/>
          <w:szCs w:val="24"/>
          <w:vertAlign w:val="superscript"/>
        </w:rPr>
      </w:r>
      <w:r w:rsidRPr="004722A8">
        <w:rPr>
          <w:rFonts w:ascii="仿宋" w:eastAsia="仿宋" w:hAnsi="仿宋" w:cs="Arial"/>
          <w:sz w:val="24"/>
          <w:szCs w:val="24"/>
          <w:vertAlign w:val="superscript"/>
        </w:rPr>
        <w:fldChar w:fldCharType="separate"/>
      </w:r>
      <w:r w:rsidRPr="004722A8">
        <w:rPr>
          <w:rFonts w:ascii="仿宋" w:eastAsia="仿宋" w:hAnsi="仿宋" w:cs="Arial"/>
          <w:sz w:val="24"/>
          <w:szCs w:val="24"/>
          <w:vertAlign w:val="superscript"/>
        </w:rPr>
        <w:t>[6]</w:t>
      </w:r>
      <w:r w:rsidRPr="004722A8">
        <w:rPr>
          <w:rFonts w:ascii="仿宋" w:eastAsia="仿宋" w:hAnsi="仿宋" w:cs="Arial"/>
          <w:sz w:val="24"/>
          <w:szCs w:val="24"/>
          <w:vertAlign w:val="superscript"/>
        </w:rPr>
        <w:fldChar w:fldCharType="end"/>
      </w:r>
      <w:r w:rsidRPr="004722A8">
        <w:rPr>
          <w:rFonts w:ascii="仿宋" w:eastAsia="仿宋" w:hAnsi="仿宋" w:cs="Arial"/>
          <w:sz w:val="24"/>
          <w:szCs w:val="24"/>
        </w:rPr>
        <w:t>.</w:t>
      </w:r>
      <w:r w:rsidRPr="004722A8">
        <w:rPr>
          <w:rFonts w:ascii="仿宋" w:eastAsia="仿宋" w:hAnsi="仿宋" w:hint="eastAsia"/>
          <w:sz w:val="24"/>
          <w:szCs w:val="24"/>
        </w:rPr>
        <w:t xml:space="preserve"> </w:t>
      </w:r>
      <w:r w:rsidRPr="004722A8">
        <w:rPr>
          <w:rFonts w:ascii="仿宋" w:eastAsia="仿宋" w:hAnsi="仿宋" w:cs="Arial" w:hint="eastAsia"/>
          <w:sz w:val="24"/>
          <w:szCs w:val="24"/>
        </w:rPr>
        <w:t>主要包括城市公园、居民花园、绿色屋顶、水体与行道树等城市绿色空间(</w:t>
      </w:r>
      <w:r w:rsidRPr="004722A8">
        <w:rPr>
          <w:rFonts w:ascii="仿宋" w:eastAsia="仿宋" w:hAnsi="仿宋" w:cs="Arial"/>
          <w:sz w:val="24"/>
          <w:szCs w:val="24"/>
        </w:rPr>
        <w:t>Urban Green Spaces, UGSs</w:t>
      </w:r>
      <w:r w:rsidRPr="004722A8">
        <w:rPr>
          <w:rFonts w:ascii="仿宋" w:eastAsia="仿宋" w:hAnsi="仿宋" w:cs="Arial" w:hint="eastAsia"/>
          <w:sz w:val="24"/>
          <w:szCs w:val="24"/>
        </w:rPr>
        <w:t>)</w:t>
      </w:r>
      <w:r w:rsidRPr="004722A8">
        <w:rPr>
          <w:rFonts w:ascii="仿宋" w:eastAsia="仿宋" w:hAnsi="仿宋" w:cs="Arial"/>
          <w:sz w:val="24"/>
          <w:szCs w:val="24"/>
          <w:vertAlign w:val="superscript"/>
        </w:rPr>
        <w:fldChar w:fldCharType="begin"/>
      </w:r>
      <w:r w:rsidRPr="004722A8">
        <w:rPr>
          <w:rFonts w:ascii="仿宋" w:eastAsia="仿宋" w:hAnsi="仿宋" w:cs="Arial"/>
          <w:sz w:val="24"/>
          <w:szCs w:val="24"/>
          <w:vertAlign w:val="superscript"/>
        </w:rPr>
        <w:instrText xml:space="preserve"> </w:instrText>
      </w:r>
      <w:r w:rsidRPr="004722A8">
        <w:rPr>
          <w:rFonts w:ascii="仿宋" w:eastAsia="仿宋" w:hAnsi="仿宋" w:cs="Arial" w:hint="eastAsia"/>
          <w:sz w:val="24"/>
          <w:szCs w:val="24"/>
          <w:vertAlign w:val="superscript"/>
        </w:rPr>
        <w:instrText>REF _Ref99654053 \r \h</w:instrText>
      </w:r>
      <w:r w:rsidRPr="004722A8">
        <w:rPr>
          <w:rFonts w:ascii="仿宋" w:eastAsia="仿宋" w:hAnsi="仿宋" w:cs="Arial"/>
          <w:sz w:val="24"/>
          <w:szCs w:val="24"/>
          <w:vertAlign w:val="superscript"/>
        </w:rPr>
        <w:instrText xml:space="preserve">  \* MERGEFORMAT </w:instrText>
      </w:r>
      <w:r w:rsidRPr="004722A8">
        <w:rPr>
          <w:rFonts w:ascii="仿宋" w:eastAsia="仿宋" w:hAnsi="仿宋" w:cs="Arial"/>
          <w:sz w:val="24"/>
          <w:szCs w:val="24"/>
          <w:vertAlign w:val="superscript"/>
        </w:rPr>
      </w:r>
      <w:r w:rsidRPr="004722A8">
        <w:rPr>
          <w:rFonts w:ascii="仿宋" w:eastAsia="仿宋" w:hAnsi="仿宋" w:cs="Arial"/>
          <w:sz w:val="24"/>
          <w:szCs w:val="24"/>
          <w:vertAlign w:val="superscript"/>
        </w:rPr>
        <w:fldChar w:fldCharType="separate"/>
      </w:r>
      <w:r w:rsidRPr="004722A8">
        <w:rPr>
          <w:rFonts w:ascii="仿宋" w:eastAsia="仿宋" w:hAnsi="仿宋" w:cs="Arial"/>
          <w:sz w:val="24"/>
          <w:szCs w:val="24"/>
          <w:vertAlign w:val="superscript"/>
        </w:rPr>
        <w:t>[7]</w:t>
      </w:r>
      <w:r w:rsidRPr="004722A8">
        <w:rPr>
          <w:rFonts w:ascii="仿宋" w:eastAsia="仿宋" w:hAnsi="仿宋" w:cs="Arial"/>
          <w:sz w:val="24"/>
          <w:szCs w:val="24"/>
          <w:vertAlign w:val="superscript"/>
        </w:rPr>
        <w:fldChar w:fldCharType="end"/>
      </w:r>
      <w:r w:rsidRPr="004722A8">
        <w:rPr>
          <w:rFonts w:ascii="仿宋" w:eastAsia="仿宋" w:hAnsi="仿宋" w:cs="Arial" w:hint="eastAsia"/>
          <w:sz w:val="24"/>
          <w:szCs w:val="24"/>
        </w:rPr>
        <w:t>提供的缓解气候压力,</w:t>
      </w:r>
      <w:r>
        <w:rPr>
          <w:rFonts w:ascii="仿宋" w:eastAsia="仿宋" w:hAnsi="仿宋" w:cs="Arial" w:hint="eastAsia"/>
          <w:sz w:val="24"/>
          <w:szCs w:val="24"/>
        </w:rPr>
        <w:t>休</w:t>
      </w:r>
      <w:r w:rsidRPr="004722A8">
        <w:rPr>
          <w:rFonts w:ascii="仿宋" w:eastAsia="仿宋" w:hAnsi="仿宋" w:cs="Arial" w:hint="eastAsia"/>
          <w:sz w:val="24"/>
          <w:szCs w:val="24"/>
        </w:rPr>
        <w:t>憩娱乐等</w:t>
      </w:r>
      <w:r>
        <w:rPr>
          <w:rFonts w:ascii="仿宋" w:eastAsia="仿宋" w:hAnsi="仿宋" w:cs="Arial" w:hint="eastAsia"/>
          <w:sz w:val="24"/>
          <w:szCs w:val="24"/>
        </w:rPr>
        <w:t>环境</w:t>
      </w:r>
      <w:r w:rsidRPr="004722A8">
        <w:rPr>
          <w:rFonts w:ascii="仿宋" w:eastAsia="仿宋" w:hAnsi="仿宋" w:cs="Arial" w:hint="eastAsia"/>
          <w:sz w:val="24"/>
          <w:szCs w:val="24"/>
        </w:rPr>
        <w:t>效益</w:t>
      </w:r>
      <w:r w:rsidRPr="004722A8">
        <w:rPr>
          <w:rFonts w:ascii="仿宋" w:eastAsia="仿宋" w:hAnsi="仿宋" w:cs="Arial"/>
          <w:sz w:val="24"/>
          <w:szCs w:val="24"/>
          <w:vertAlign w:val="superscript"/>
        </w:rPr>
        <w:fldChar w:fldCharType="begin"/>
      </w:r>
      <w:r w:rsidRPr="004722A8">
        <w:rPr>
          <w:rFonts w:ascii="仿宋" w:eastAsia="仿宋" w:hAnsi="仿宋" w:cs="Arial"/>
          <w:sz w:val="24"/>
          <w:szCs w:val="24"/>
          <w:vertAlign w:val="superscript"/>
        </w:rPr>
        <w:instrText xml:space="preserve"> </w:instrText>
      </w:r>
      <w:r w:rsidRPr="004722A8">
        <w:rPr>
          <w:rFonts w:ascii="仿宋" w:eastAsia="仿宋" w:hAnsi="仿宋" w:cs="Arial" w:hint="eastAsia"/>
          <w:sz w:val="24"/>
          <w:szCs w:val="24"/>
          <w:vertAlign w:val="superscript"/>
        </w:rPr>
        <w:instrText>REF _Ref99654078 \r \h</w:instrText>
      </w:r>
      <w:r w:rsidRPr="004722A8">
        <w:rPr>
          <w:rFonts w:ascii="仿宋" w:eastAsia="仿宋" w:hAnsi="仿宋" w:cs="Arial"/>
          <w:sz w:val="24"/>
          <w:szCs w:val="24"/>
          <w:vertAlign w:val="superscript"/>
        </w:rPr>
        <w:instrText xml:space="preserve">  \* MERGEFORMAT </w:instrText>
      </w:r>
      <w:r w:rsidRPr="004722A8">
        <w:rPr>
          <w:rFonts w:ascii="仿宋" w:eastAsia="仿宋" w:hAnsi="仿宋" w:cs="Arial"/>
          <w:sz w:val="24"/>
          <w:szCs w:val="24"/>
          <w:vertAlign w:val="superscript"/>
        </w:rPr>
      </w:r>
      <w:r w:rsidRPr="004722A8">
        <w:rPr>
          <w:rFonts w:ascii="仿宋" w:eastAsia="仿宋" w:hAnsi="仿宋" w:cs="Arial"/>
          <w:sz w:val="24"/>
          <w:szCs w:val="24"/>
          <w:vertAlign w:val="superscript"/>
        </w:rPr>
        <w:fldChar w:fldCharType="separate"/>
      </w:r>
      <w:r w:rsidRPr="004722A8">
        <w:rPr>
          <w:rFonts w:ascii="仿宋" w:eastAsia="仿宋" w:hAnsi="仿宋" w:cs="Arial"/>
          <w:sz w:val="24"/>
          <w:szCs w:val="24"/>
          <w:vertAlign w:val="superscript"/>
        </w:rPr>
        <w:t>[8]</w:t>
      </w:r>
      <w:r w:rsidRPr="004722A8">
        <w:rPr>
          <w:rFonts w:ascii="仿宋" w:eastAsia="仿宋" w:hAnsi="仿宋" w:cs="Arial"/>
          <w:sz w:val="24"/>
          <w:szCs w:val="24"/>
          <w:vertAlign w:val="superscript"/>
        </w:rPr>
        <w:fldChar w:fldCharType="end"/>
      </w:r>
      <w:r>
        <w:rPr>
          <w:rFonts w:ascii="仿宋" w:eastAsia="仿宋" w:hAnsi="仿宋" w:cs="Arial" w:hint="eastAsia"/>
          <w:sz w:val="24"/>
          <w:szCs w:val="24"/>
        </w:rPr>
        <w:t>。</w:t>
      </w:r>
      <w:r w:rsidRPr="006B1F4A">
        <w:rPr>
          <w:rFonts w:ascii="仿宋" w:eastAsia="仿宋" w:hAnsi="仿宋" w:cs="Arial" w:hint="eastAsia"/>
          <w:b/>
          <w:bCs/>
          <w:sz w:val="24"/>
          <w:szCs w:val="24"/>
        </w:rPr>
        <w:t>近年来</w:t>
      </w:r>
      <w:r>
        <w:rPr>
          <w:rFonts w:ascii="仿宋" w:eastAsia="仿宋" w:hAnsi="仿宋" w:cs="Arial" w:hint="eastAsia"/>
          <w:sz w:val="24"/>
          <w:szCs w:val="24"/>
        </w:rPr>
        <w:t>，</w:t>
      </w:r>
      <w:r>
        <w:rPr>
          <w:rFonts w:ascii="仿宋" w:eastAsia="仿宋" w:hAnsi="仿宋" w:cs="Arial" w:hint="eastAsia"/>
          <w:b/>
          <w:bCs/>
          <w:sz w:val="24"/>
          <w:szCs w:val="24"/>
        </w:rPr>
        <w:t>城市</w:t>
      </w:r>
      <w:r w:rsidRPr="004722A8">
        <w:rPr>
          <w:rFonts w:ascii="仿宋" w:eastAsia="仿宋" w:hAnsi="仿宋" w:cs="Arial" w:hint="eastAsia"/>
          <w:b/>
          <w:bCs/>
          <w:sz w:val="24"/>
          <w:szCs w:val="24"/>
        </w:rPr>
        <w:t>生态系统服务</w:t>
      </w:r>
      <w:r>
        <w:rPr>
          <w:rFonts w:ascii="仿宋" w:eastAsia="仿宋" w:hAnsi="仿宋" w:cs="Arial" w:hint="eastAsia"/>
          <w:b/>
          <w:bCs/>
          <w:sz w:val="24"/>
          <w:szCs w:val="24"/>
        </w:rPr>
        <w:t>概念框架已被广泛应用于环境公平性研究中。</w:t>
      </w:r>
      <w:r w:rsidRPr="006B1F4A">
        <w:rPr>
          <w:rFonts w:ascii="仿宋" w:eastAsia="仿宋" w:hAnsi="仿宋" w:cs="Arial" w:hint="eastAsia"/>
          <w:sz w:val="24"/>
          <w:szCs w:val="24"/>
        </w:rPr>
        <w:t>研究表明，</w:t>
      </w:r>
      <w:r w:rsidRPr="004722A8">
        <w:rPr>
          <w:rFonts w:ascii="仿宋" w:eastAsia="仿宋" w:hAnsi="仿宋" w:cs="Arial" w:hint="eastAsia"/>
          <w:sz w:val="24"/>
          <w:szCs w:val="24"/>
        </w:rPr>
        <w:t>城市或村镇中低收入地区的人群获取城市生态系统服务的机会相对少</w:t>
      </w:r>
      <w:r w:rsidRPr="004722A8">
        <w:rPr>
          <w:rFonts w:ascii="仿宋" w:eastAsia="仿宋" w:hAnsi="仿宋" w:cs="Arial"/>
          <w:sz w:val="24"/>
          <w:szCs w:val="24"/>
          <w:vertAlign w:val="superscript"/>
        </w:rPr>
        <w:fldChar w:fldCharType="begin"/>
      </w:r>
      <w:r w:rsidRPr="004722A8">
        <w:rPr>
          <w:rFonts w:ascii="仿宋" w:eastAsia="仿宋" w:hAnsi="仿宋" w:cs="Arial"/>
          <w:sz w:val="24"/>
          <w:szCs w:val="24"/>
          <w:vertAlign w:val="superscript"/>
        </w:rPr>
        <w:instrText xml:space="preserve"> </w:instrText>
      </w:r>
      <w:r w:rsidRPr="004722A8">
        <w:rPr>
          <w:rFonts w:ascii="仿宋" w:eastAsia="仿宋" w:hAnsi="仿宋" w:cs="Arial" w:hint="eastAsia"/>
          <w:sz w:val="24"/>
          <w:szCs w:val="24"/>
          <w:vertAlign w:val="superscript"/>
        </w:rPr>
        <w:instrText>REF _Ref99654447 \r \h</w:instrText>
      </w:r>
      <w:r w:rsidRPr="004722A8">
        <w:rPr>
          <w:rFonts w:ascii="仿宋" w:eastAsia="仿宋" w:hAnsi="仿宋" w:cs="Arial"/>
          <w:sz w:val="24"/>
          <w:szCs w:val="24"/>
          <w:vertAlign w:val="superscript"/>
        </w:rPr>
        <w:instrText xml:space="preserve">  \* MERGEFORMAT </w:instrText>
      </w:r>
      <w:r w:rsidRPr="004722A8">
        <w:rPr>
          <w:rFonts w:ascii="仿宋" w:eastAsia="仿宋" w:hAnsi="仿宋" w:cs="Arial"/>
          <w:sz w:val="24"/>
          <w:szCs w:val="24"/>
          <w:vertAlign w:val="superscript"/>
        </w:rPr>
      </w:r>
      <w:r w:rsidRPr="004722A8">
        <w:rPr>
          <w:rFonts w:ascii="仿宋" w:eastAsia="仿宋" w:hAnsi="仿宋" w:cs="Arial"/>
          <w:sz w:val="24"/>
          <w:szCs w:val="24"/>
          <w:vertAlign w:val="superscript"/>
        </w:rPr>
        <w:fldChar w:fldCharType="separate"/>
      </w:r>
      <w:r w:rsidRPr="004722A8">
        <w:rPr>
          <w:rFonts w:ascii="仿宋" w:eastAsia="仿宋" w:hAnsi="仿宋" w:cs="Arial"/>
          <w:sz w:val="24"/>
          <w:szCs w:val="24"/>
          <w:vertAlign w:val="superscript"/>
        </w:rPr>
        <w:t>[21]</w:t>
      </w:r>
      <w:r w:rsidRPr="004722A8">
        <w:rPr>
          <w:rFonts w:ascii="仿宋" w:eastAsia="仿宋" w:hAnsi="仿宋" w:cs="Arial"/>
          <w:sz w:val="24"/>
          <w:szCs w:val="24"/>
          <w:vertAlign w:val="superscript"/>
        </w:rPr>
        <w:fldChar w:fldCharType="end"/>
      </w:r>
      <w:r w:rsidRPr="004722A8">
        <w:rPr>
          <w:rFonts w:ascii="仿宋" w:eastAsia="仿宋" w:hAnsi="仿宋" w:cs="Arial"/>
          <w:sz w:val="24"/>
          <w:szCs w:val="24"/>
          <w:vertAlign w:val="superscript"/>
        </w:rPr>
        <w:fldChar w:fldCharType="begin"/>
      </w:r>
      <w:r w:rsidRPr="004722A8">
        <w:rPr>
          <w:rFonts w:ascii="仿宋" w:eastAsia="仿宋" w:hAnsi="仿宋" w:cs="Arial"/>
          <w:sz w:val="24"/>
          <w:szCs w:val="24"/>
          <w:vertAlign w:val="superscript"/>
        </w:rPr>
        <w:instrText xml:space="preserve"> REF _Ref99654448 \r \h  \* MERGEFORMAT </w:instrText>
      </w:r>
      <w:r w:rsidRPr="004722A8">
        <w:rPr>
          <w:rFonts w:ascii="仿宋" w:eastAsia="仿宋" w:hAnsi="仿宋" w:cs="Arial"/>
          <w:sz w:val="24"/>
          <w:szCs w:val="24"/>
          <w:vertAlign w:val="superscript"/>
        </w:rPr>
      </w:r>
      <w:r w:rsidRPr="004722A8">
        <w:rPr>
          <w:rFonts w:ascii="仿宋" w:eastAsia="仿宋" w:hAnsi="仿宋" w:cs="Arial"/>
          <w:sz w:val="24"/>
          <w:szCs w:val="24"/>
          <w:vertAlign w:val="superscript"/>
        </w:rPr>
        <w:fldChar w:fldCharType="separate"/>
      </w:r>
      <w:r w:rsidRPr="004722A8">
        <w:rPr>
          <w:rFonts w:ascii="仿宋" w:eastAsia="仿宋" w:hAnsi="仿宋" w:cs="Arial"/>
          <w:sz w:val="24"/>
          <w:szCs w:val="24"/>
          <w:vertAlign w:val="superscript"/>
        </w:rPr>
        <w:t>[22]</w:t>
      </w:r>
      <w:r w:rsidRPr="004722A8">
        <w:rPr>
          <w:rFonts w:ascii="仿宋" w:eastAsia="仿宋" w:hAnsi="仿宋" w:cs="Arial"/>
          <w:sz w:val="24"/>
          <w:szCs w:val="24"/>
          <w:vertAlign w:val="superscript"/>
        </w:rPr>
        <w:fldChar w:fldCharType="end"/>
      </w:r>
      <w:r w:rsidRPr="004722A8">
        <w:rPr>
          <w:rFonts w:ascii="仿宋" w:eastAsia="仿宋" w:hAnsi="仿宋" w:cs="Arial"/>
          <w:sz w:val="24"/>
          <w:szCs w:val="24"/>
          <w:vertAlign w:val="superscript"/>
        </w:rPr>
        <w:fldChar w:fldCharType="begin"/>
      </w:r>
      <w:r w:rsidRPr="004722A8">
        <w:rPr>
          <w:rFonts w:ascii="仿宋" w:eastAsia="仿宋" w:hAnsi="仿宋" w:cs="Arial"/>
          <w:sz w:val="24"/>
          <w:szCs w:val="24"/>
          <w:vertAlign w:val="superscript"/>
        </w:rPr>
        <w:instrText xml:space="preserve"> REF _Ref99654450 \r \h  \* MERGEFORMAT </w:instrText>
      </w:r>
      <w:r w:rsidRPr="004722A8">
        <w:rPr>
          <w:rFonts w:ascii="仿宋" w:eastAsia="仿宋" w:hAnsi="仿宋" w:cs="Arial"/>
          <w:sz w:val="24"/>
          <w:szCs w:val="24"/>
          <w:vertAlign w:val="superscript"/>
        </w:rPr>
      </w:r>
      <w:r w:rsidRPr="004722A8">
        <w:rPr>
          <w:rFonts w:ascii="仿宋" w:eastAsia="仿宋" w:hAnsi="仿宋" w:cs="Arial"/>
          <w:sz w:val="24"/>
          <w:szCs w:val="24"/>
          <w:vertAlign w:val="superscript"/>
        </w:rPr>
        <w:fldChar w:fldCharType="separate"/>
      </w:r>
      <w:r w:rsidRPr="004722A8">
        <w:rPr>
          <w:rFonts w:ascii="仿宋" w:eastAsia="仿宋" w:hAnsi="仿宋" w:cs="Arial"/>
          <w:sz w:val="24"/>
          <w:szCs w:val="24"/>
          <w:vertAlign w:val="superscript"/>
        </w:rPr>
        <w:t>[23]</w:t>
      </w:r>
      <w:r w:rsidRPr="004722A8">
        <w:rPr>
          <w:rFonts w:ascii="仿宋" w:eastAsia="仿宋" w:hAnsi="仿宋" w:cs="Arial"/>
          <w:sz w:val="24"/>
          <w:szCs w:val="24"/>
          <w:vertAlign w:val="superscript"/>
        </w:rPr>
        <w:fldChar w:fldCharType="end"/>
      </w:r>
      <w:r w:rsidRPr="004722A8">
        <w:rPr>
          <w:rFonts w:ascii="仿宋" w:eastAsia="仿宋" w:hAnsi="仿宋" w:cs="Arial"/>
          <w:sz w:val="24"/>
          <w:szCs w:val="24"/>
          <w:vertAlign w:val="superscript"/>
        </w:rPr>
        <w:fldChar w:fldCharType="begin"/>
      </w:r>
      <w:r w:rsidRPr="004722A8">
        <w:rPr>
          <w:rFonts w:ascii="仿宋" w:eastAsia="仿宋" w:hAnsi="仿宋" w:cs="Arial"/>
          <w:sz w:val="24"/>
          <w:szCs w:val="24"/>
          <w:vertAlign w:val="superscript"/>
        </w:rPr>
        <w:instrText xml:space="preserve"> REF _Ref99654452 \r \h  \* MERGEFORMAT </w:instrText>
      </w:r>
      <w:r w:rsidRPr="004722A8">
        <w:rPr>
          <w:rFonts w:ascii="仿宋" w:eastAsia="仿宋" w:hAnsi="仿宋" w:cs="Arial"/>
          <w:sz w:val="24"/>
          <w:szCs w:val="24"/>
          <w:vertAlign w:val="superscript"/>
        </w:rPr>
      </w:r>
      <w:r w:rsidRPr="004722A8">
        <w:rPr>
          <w:rFonts w:ascii="仿宋" w:eastAsia="仿宋" w:hAnsi="仿宋" w:cs="Arial"/>
          <w:sz w:val="24"/>
          <w:szCs w:val="24"/>
          <w:vertAlign w:val="superscript"/>
        </w:rPr>
        <w:fldChar w:fldCharType="separate"/>
      </w:r>
      <w:r w:rsidRPr="004722A8">
        <w:rPr>
          <w:rFonts w:ascii="仿宋" w:eastAsia="仿宋" w:hAnsi="仿宋" w:cs="Arial"/>
          <w:sz w:val="24"/>
          <w:szCs w:val="24"/>
          <w:vertAlign w:val="superscript"/>
        </w:rPr>
        <w:t>[24]</w:t>
      </w:r>
      <w:r w:rsidRPr="004722A8">
        <w:rPr>
          <w:rFonts w:ascii="仿宋" w:eastAsia="仿宋" w:hAnsi="仿宋" w:cs="Arial"/>
          <w:sz w:val="24"/>
          <w:szCs w:val="24"/>
          <w:vertAlign w:val="superscript"/>
        </w:rPr>
        <w:fldChar w:fldCharType="end"/>
      </w:r>
      <w:r w:rsidRPr="004722A8">
        <w:rPr>
          <w:rFonts w:ascii="仿宋" w:eastAsia="仿宋" w:hAnsi="仿宋" w:cs="Arial"/>
          <w:sz w:val="24"/>
          <w:szCs w:val="24"/>
          <w:vertAlign w:val="superscript"/>
        </w:rPr>
        <w:fldChar w:fldCharType="begin"/>
      </w:r>
      <w:r w:rsidRPr="004722A8">
        <w:rPr>
          <w:rFonts w:ascii="仿宋" w:eastAsia="仿宋" w:hAnsi="仿宋" w:cs="Arial"/>
          <w:sz w:val="24"/>
          <w:szCs w:val="24"/>
          <w:vertAlign w:val="superscript"/>
        </w:rPr>
        <w:instrText xml:space="preserve"> REF _Ref99654454 \r \h  \* MERGEFORMAT </w:instrText>
      </w:r>
      <w:r w:rsidRPr="004722A8">
        <w:rPr>
          <w:rFonts w:ascii="仿宋" w:eastAsia="仿宋" w:hAnsi="仿宋" w:cs="Arial"/>
          <w:sz w:val="24"/>
          <w:szCs w:val="24"/>
          <w:vertAlign w:val="superscript"/>
        </w:rPr>
      </w:r>
      <w:r w:rsidRPr="004722A8">
        <w:rPr>
          <w:rFonts w:ascii="仿宋" w:eastAsia="仿宋" w:hAnsi="仿宋" w:cs="Arial"/>
          <w:sz w:val="24"/>
          <w:szCs w:val="24"/>
          <w:vertAlign w:val="superscript"/>
        </w:rPr>
        <w:fldChar w:fldCharType="separate"/>
      </w:r>
      <w:r w:rsidRPr="004722A8">
        <w:rPr>
          <w:rFonts w:ascii="仿宋" w:eastAsia="仿宋" w:hAnsi="仿宋" w:cs="Arial"/>
          <w:sz w:val="24"/>
          <w:szCs w:val="24"/>
          <w:vertAlign w:val="superscript"/>
        </w:rPr>
        <w:t>[25]</w:t>
      </w:r>
      <w:r w:rsidRPr="004722A8">
        <w:rPr>
          <w:rFonts w:ascii="仿宋" w:eastAsia="仿宋" w:hAnsi="仿宋" w:cs="Arial"/>
          <w:sz w:val="24"/>
          <w:szCs w:val="24"/>
          <w:vertAlign w:val="superscript"/>
        </w:rPr>
        <w:fldChar w:fldCharType="end"/>
      </w:r>
      <w:r w:rsidRPr="004722A8">
        <w:rPr>
          <w:rFonts w:ascii="仿宋" w:eastAsia="仿宋" w:hAnsi="仿宋" w:cs="Arial"/>
          <w:sz w:val="24"/>
          <w:szCs w:val="24"/>
        </w:rPr>
        <w:t>.</w:t>
      </w:r>
      <w:r w:rsidRPr="004722A8">
        <w:rPr>
          <w:rFonts w:ascii="仿宋" w:eastAsia="仿宋" w:hAnsi="仿宋" w:hint="eastAsia"/>
          <w:sz w:val="24"/>
          <w:szCs w:val="24"/>
        </w:rPr>
        <w:t xml:space="preserve"> </w:t>
      </w:r>
      <w:r w:rsidRPr="004722A8">
        <w:rPr>
          <w:rFonts w:ascii="仿宋" w:eastAsia="仿宋" w:hAnsi="仿宋" w:cs="Arial" w:hint="eastAsia"/>
          <w:sz w:val="24"/>
          <w:szCs w:val="24"/>
        </w:rPr>
        <w:t>富裕地区如澳大利亚阿德莱德地区的居民获取城市生态系统服务的可能性约为其相邻欠发达地区的两倍</w:t>
      </w:r>
      <w:r w:rsidRPr="004722A8">
        <w:rPr>
          <w:rFonts w:ascii="仿宋" w:eastAsia="仿宋" w:hAnsi="仿宋" w:cs="Arial"/>
          <w:sz w:val="24"/>
          <w:szCs w:val="24"/>
          <w:vertAlign w:val="superscript"/>
        </w:rPr>
        <w:fldChar w:fldCharType="begin"/>
      </w:r>
      <w:r w:rsidRPr="004722A8">
        <w:rPr>
          <w:rFonts w:ascii="仿宋" w:eastAsia="仿宋" w:hAnsi="仿宋" w:cs="Arial"/>
          <w:sz w:val="24"/>
          <w:szCs w:val="24"/>
          <w:vertAlign w:val="superscript"/>
        </w:rPr>
        <w:instrText xml:space="preserve"> </w:instrText>
      </w:r>
      <w:r w:rsidRPr="004722A8">
        <w:rPr>
          <w:rFonts w:ascii="仿宋" w:eastAsia="仿宋" w:hAnsi="仿宋" w:cs="Arial" w:hint="eastAsia"/>
          <w:sz w:val="24"/>
          <w:szCs w:val="24"/>
          <w:vertAlign w:val="superscript"/>
        </w:rPr>
        <w:instrText>REF _Ref99654447 \r \h</w:instrText>
      </w:r>
      <w:r w:rsidRPr="004722A8">
        <w:rPr>
          <w:rFonts w:ascii="仿宋" w:eastAsia="仿宋" w:hAnsi="仿宋" w:cs="Arial"/>
          <w:sz w:val="24"/>
          <w:szCs w:val="24"/>
          <w:vertAlign w:val="superscript"/>
        </w:rPr>
        <w:instrText xml:space="preserve">  \* MERGEFORMAT </w:instrText>
      </w:r>
      <w:r w:rsidRPr="004722A8">
        <w:rPr>
          <w:rFonts w:ascii="仿宋" w:eastAsia="仿宋" w:hAnsi="仿宋" w:cs="Arial"/>
          <w:sz w:val="24"/>
          <w:szCs w:val="24"/>
          <w:vertAlign w:val="superscript"/>
        </w:rPr>
      </w:r>
      <w:r w:rsidRPr="004722A8">
        <w:rPr>
          <w:rFonts w:ascii="仿宋" w:eastAsia="仿宋" w:hAnsi="仿宋" w:cs="Arial"/>
          <w:sz w:val="24"/>
          <w:szCs w:val="24"/>
          <w:vertAlign w:val="superscript"/>
        </w:rPr>
        <w:fldChar w:fldCharType="separate"/>
      </w:r>
      <w:r w:rsidRPr="004722A8">
        <w:rPr>
          <w:rFonts w:ascii="仿宋" w:eastAsia="仿宋" w:hAnsi="仿宋" w:cs="Arial"/>
          <w:sz w:val="24"/>
          <w:szCs w:val="24"/>
          <w:vertAlign w:val="superscript"/>
        </w:rPr>
        <w:t>[21]</w:t>
      </w:r>
      <w:r w:rsidRPr="004722A8">
        <w:rPr>
          <w:rFonts w:ascii="仿宋" w:eastAsia="仿宋" w:hAnsi="仿宋" w:cs="Arial"/>
          <w:sz w:val="24"/>
          <w:szCs w:val="24"/>
          <w:vertAlign w:val="superscript"/>
        </w:rPr>
        <w:fldChar w:fldCharType="end"/>
      </w:r>
      <w:r w:rsidRPr="004722A8">
        <w:rPr>
          <w:rFonts w:ascii="仿宋" w:eastAsia="仿宋" w:hAnsi="仿宋" w:cs="Arial"/>
          <w:sz w:val="24"/>
          <w:szCs w:val="24"/>
        </w:rPr>
        <w:t>.城市生态系统服务的主要效益常常被白人或富裕群体获得,且在不同年龄段,性别的人群中差异较大</w:t>
      </w:r>
      <w:r w:rsidRPr="004722A8">
        <w:rPr>
          <w:rFonts w:ascii="仿宋" w:eastAsia="仿宋" w:hAnsi="仿宋" w:cs="Arial"/>
          <w:sz w:val="24"/>
          <w:szCs w:val="24"/>
          <w:vertAlign w:val="superscript"/>
        </w:rPr>
        <w:fldChar w:fldCharType="begin"/>
      </w:r>
      <w:r w:rsidRPr="004722A8">
        <w:rPr>
          <w:rFonts w:ascii="仿宋" w:eastAsia="仿宋" w:hAnsi="仿宋" w:cs="Arial"/>
          <w:sz w:val="24"/>
          <w:szCs w:val="24"/>
          <w:vertAlign w:val="superscript"/>
        </w:rPr>
        <w:instrText xml:space="preserve"> REF _Ref99654448 \r \h  \* MERGEFORMAT </w:instrText>
      </w:r>
      <w:r w:rsidRPr="004722A8">
        <w:rPr>
          <w:rFonts w:ascii="仿宋" w:eastAsia="仿宋" w:hAnsi="仿宋" w:cs="Arial"/>
          <w:sz w:val="24"/>
          <w:szCs w:val="24"/>
          <w:vertAlign w:val="superscript"/>
        </w:rPr>
      </w:r>
      <w:r w:rsidRPr="004722A8">
        <w:rPr>
          <w:rFonts w:ascii="仿宋" w:eastAsia="仿宋" w:hAnsi="仿宋" w:cs="Arial"/>
          <w:sz w:val="24"/>
          <w:szCs w:val="24"/>
          <w:vertAlign w:val="superscript"/>
        </w:rPr>
        <w:fldChar w:fldCharType="separate"/>
      </w:r>
      <w:r w:rsidRPr="004722A8">
        <w:rPr>
          <w:rFonts w:ascii="仿宋" w:eastAsia="仿宋" w:hAnsi="仿宋" w:cs="Arial"/>
          <w:sz w:val="24"/>
          <w:szCs w:val="24"/>
          <w:vertAlign w:val="superscript"/>
        </w:rPr>
        <w:t>[22]</w:t>
      </w:r>
      <w:r w:rsidRPr="004722A8">
        <w:rPr>
          <w:rFonts w:ascii="仿宋" w:eastAsia="仿宋" w:hAnsi="仿宋" w:cs="Arial"/>
          <w:sz w:val="24"/>
          <w:szCs w:val="24"/>
          <w:vertAlign w:val="superscript"/>
        </w:rPr>
        <w:fldChar w:fldCharType="end"/>
      </w:r>
      <w:r w:rsidRPr="004722A8">
        <w:rPr>
          <w:rFonts w:ascii="仿宋" w:eastAsia="仿宋" w:hAnsi="仿宋" w:cs="Arial" w:hint="eastAsia"/>
          <w:sz w:val="24"/>
          <w:szCs w:val="24"/>
        </w:rPr>
        <w:t>.</w:t>
      </w:r>
      <w:r w:rsidRPr="004722A8">
        <w:rPr>
          <w:rFonts w:ascii="仿宋" w:eastAsia="仿宋" w:hAnsi="仿宋" w:hint="eastAsia"/>
          <w:sz w:val="24"/>
          <w:szCs w:val="24"/>
        </w:rPr>
        <w:t xml:space="preserve"> </w:t>
      </w:r>
      <w:r w:rsidRPr="004722A8">
        <w:rPr>
          <w:rFonts w:ascii="仿宋" w:eastAsia="仿宋" w:hAnsi="仿宋" w:cs="Arial" w:hint="eastAsia"/>
          <w:sz w:val="24"/>
          <w:szCs w:val="24"/>
        </w:rPr>
        <w:t>不同人群对于生态系统服务可达性的差异已成为环境公平性研究关注的重点</w:t>
      </w:r>
      <w:r w:rsidRPr="004722A8">
        <w:rPr>
          <w:rFonts w:ascii="仿宋" w:eastAsia="仿宋" w:hAnsi="仿宋" w:cs="Arial"/>
          <w:sz w:val="24"/>
          <w:szCs w:val="24"/>
          <w:vertAlign w:val="superscript"/>
        </w:rPr>
        <w:fldChar w:fldCharType="begin"/>
      </w:r>
      <w:r w:rsidRPr="004722A8">
        <w:rPr>
          <w:rFonts w:ascii="仿宋" w:eastAsia="仿宋" w:hAnsi="仿宋" w:cs="Arial"/>
          <w:sz w:val="24"/>
          <w:szCs w:val="24"/>
          <w:vertAlign w:val="superscript"/>
        </w:rPr>
        <w:instrText xml:space="preserve"> </w:instrText>
      </w:r>
      <w:r w:rsidRPr="004722A8">
        <w:rPr>
          <w:rFonts w:ascii="仿宋" w:eastAsia="仿宋" w:hAnsi="仿宋" w:cs="Arial" w:hint="eastAsia"/>
          <w:sz w:val="24"/>
          <w:szCs w:val="24"/>
          <w:vertAlign w:val="superscript"/>
        </w:rPr>
        <w:instrText>REF _Ref99654078 \r \h</w:instrText>
      </w:r>
      <w:r w:rsidRPr="004722A8">
        <w:rPr>
          <w:rFonts w:ascii="仿宋" w:eastAsia="仿宋" w:hAnsi="仿宋" w:cs="Arial"/>
          <w:sz w:val="24"/>
          <w:szCs w:val="24"/>
          <w:vertAlign w:val="superscript"/>
        </w:rPr>
        <w:instrText xml:space="preserve">  \* MERGEFORMAT </w:instrText>
      </w:r>
      <w:r w:rsidRPr="004722A8">
        <w:rPr>
          <w:rFonts w:ascii="仿宋" w:eastAsia="仿宋" w:hAnsi="仿宋" w:cs="Arial"/>
          <w:sz w:val="24"/>
          <w:szCs w:val="24"/>
          <w:vertAlign w:val="superscript"/>
        </w:rPr>
      </w:r>
      <w:r w:rsidRPr="004722A8">
        <w:rPr>
          <w:rFonts w:ascii="仿宋" w:eastAsia="仿宋" w:hAnsi="仿宋" w:cs="Arial"/>
          <w:sz w:val="24"/>
          <w:szCs w:val="24"/>
          <w:vertAlign w:val="superscript"/>
        </w:rPr>
        <w:fldChar w:fldCharType="separate"/>
      </w:r>
      <w:r w:rsidRPr="004722A8">
        <w:rPr>
          <w:rFonts w:ascii="仿宋" w:eastAsia="仿宋" w:hAnsi="仿宋" w:cs="Arial"/>
          <w:sz w:val="24"/>
          <w:szCs w:val="24"/>
          <w:vertAlign w:val="superscript"/>
        </w:rPr>
        <w:t>[8]</w:t>
      </w:r>
      <w:r w:rsidRPr="004722A8">
        <w:rPr>
          <w:rFonts w:ascii="仿宋" w:eastAsia="仿宋" w:hAnsi="仿宋" w:cs="Arial"/>
          <w:sz w:val="24"/>
          <w:szCs w:val="24"/>
          <w:vertAlign w:val="superscript"/>
        </w:rPr>
        <w:fldChar w:fldCharType="end"/>
      </w:r>
      <w:r w:rsidRPr="004722A8">
        <w:rPr>
          <w:rFonts w:ascii="仿宋" w:eastAsia="仿宋" w:hAnsi="仿宋" w:cs="Arial"/>
          <w:sz w:val="24"/>
          <w:szCs w:val="24"/>
          <w:vertAlign w:val="superscript"/>
        </w:rPr>
        <w:fldChar w:fldCharType="begin"/>
      </w:r>
      <w:r w:rsidRPr="004722A8">
        <w:rPr>
          <w:rFonts w:ascii="仿宋" w:eastAsia="仿宋" w:hAnsi="仿宋" w:cs="Arial"/>
          <w:sz w:val="24"/>
          <w:szCs w:val="24"/>
          <w:vertAlign w:val="superscript"/>
        </w:rPr>
        <w:instrText xml:space="preserve"> REF _Ref99654601 \r \h  \* MERGEFORMAT </w:instrText>
      </w:r>
      <w:r w:rsidRPr="004722A8">
        <w:rPr>
          <w:rFonts w:ascii="仿宋" w:eastAsia="仿宋" w:hAnsi="仿宋" w:cs="Arial"/>
          <w:sz w:val="24"/>
          <w:szCs w:val="24"/>
          <w:vertAlign w:val="superscript"/>
        </w:rPr>
      </w:r>
      <w:r w:rsidRPr="004722A8">
        <w:rPr>
          <w:rFonts w:ascii="仿宋" w:eastAsia="仿宋" w:hAnsi="仿宋" w:cs="Arial"/>
          <w:sz w:val="24"/>
          <w:szCs w:val="24"/>
          <w:vertAlign w:val="superscript"/>
        </w:rPr>
        <w:fldChar w:fldCharType="separate"/>
      </w:r>
      <w:r w:rsidRPr="004722A8">
        <w:rPr>
          <w:rFonts w:ascii="仿宋" w:eastAsia="仿宋" w:hAnsi="仿宋" w:cs="Arial"/>
          <w:sz w:val="24"/>
          <w:szCs w:val="24"/>
          <w:vertAlign w:val="superscript"/>
        </w:rPr>
        <w:t>[27]</w:t>
      </w:r>
      <w:r w:rsidRPr="004722A8">
        <w:rPr>
          <w:rFonts w:ascii="仿宋" w:eastAsia="仿宋" w:hAnsi="仿宋" w:cs="Arial"/>
          <w:sz w:val="24"/>
          <w:szCs w:val="24"/>
          <w:vertAlign w:val="superscript"/>
        </w:rPr>
        <w:fldChar w:fldCharType="end"/>
      </w:r>
      <w:r w:rsidRPr="004722A8">
        <w:rPr>
          <w:rFonts w:ascii="仿宋" w:eastAsia="仿宋" w:hAnsi="仿宋" w:cs="Arial"/>
          <w:sz w:val="24"/>
          <w:szCs w:val="24"/>
        </w:rPr>
        <w:t>.</w:t>
      </w:r>
      <w:r w:rsidRPr="004722A8">
        <w:rPr>
          <w:rFonts w:ascii="仿宋" w:eastAsia="仿宋" w:hAnsi="仿宋" w:hint="eastAsia"/>
          <w:sz w:val="24"/>
          <w:szCs w:val="24"/>
        </w:rPr>
        <w:t xml:space="preserve"> </w:t>
      </w:r>
      <w:r>
        <w:rPr>
          <w:rFonts w:ascii="仿宋" w:eastAsia="仿宋" w:hAnsi="仿宋" w:hint="eastAsia"/>
          <w:sz w:val="24"/>
          <w:szCs w:val="24"/>
        </w:rPr>
        <w:t>以上研究为我们从生态系统服务视角理解城市环境公平性问题提供了重要基础。</w:t>
      </w:r>
    </w:p>
    <w:p w14:paraId="2B7EDA76" w14:textId="1B88F325" w:rsidR="00DE3873" w:rsidRPr="004722A8" w:rsidRDefault="00DE3873" w:rsidP="00DE3873">
      <w:pPr>
        <w:spacing w:after="60" w:line="276" w:lineRule="auto"/>
        <w:ind w:firstLine="420"/>
        <w:rPr>
          <w:rFonts w:ascii="仿宋" w:eastAsia="仿宋" w:hAnsi="仿宋" w:cs="Arial"/>
          <w:sz w:val="24"/>
          <w:szCs w:val="24"/>
        </w:rPr>
      </w:pPr>
      <w:r>
        <w:rPr>
          <w:rFonts w:ascii="仿宋" w:eastAsia="仿宋" w:hAnsi="仿宋" w:hint="eastAsia"/>
          <w:sz w:val="24"/>
          <w:szCs w:val="24"/>
        </w:rPr>
        <w:t>然而，</w:t>
      </w:r>
      <w:r w:rsidRPr="006B1F4A">
        <w:rPr>
          <w:rFonts w:ascii="仿宋" w:eastAsia="仿宋" w:hAnsi="仿宋" w:hint="eastAsia"/>
          <w:b/>
          <w:bCs/>
          <w:sz w:val="24"/>
          <w:szCs w:val="24"/>
        </w:rPr>
        <w:t>目前基于生态系统服务的环境公平性研究大多集中于分析生态系统服务供给，而对于生态系统服务需求考虑较少</w:t>
      </w:r>
      <w:r>
        <w:rPr>
          <w:rFonts w:ascii="仿宋" w:eastAsia="仿宋" w:hAnsi="仿宋" w:hint="eastAsia"/>
          <w:sz w:val="24"/>
          <w:szCs w:val="24"/>
        </w:rPr>
        <w:t>。</w:t>
      </w:r>
      <w:r w:rsidRPr="004722A8">
        <w:rPr>
          <w:rFonts w:ascii="仿宋" w:eastAsia="仿宋" w:hAnsi="仿宋" w:cs="Arial" w:hint="eastAsia"/>
          <w:b/>
          <w:bCs/>
          <w:sz w:val="24"/>
          <w:szCs w:val="24"/>
        </w:rPr>
        <w:t>生态系统服务供给与需求</w:t>
      </w:r>
      <w:r w:rsidRPr="004722A8">
        <w:rPr>
          <w:rFonts w:ascii="仿宋" w:eastAsia="仿宋" w:hAnsi="仿宋" w:cs="Arial" w:hint="eastAsia"/>
          <w:sz w:val="24"/>
          <w:szCs w:val="24"/>
        </w:rPr>
        <w:t>分别对应生态系统基于其生物物理特性提供服务的潜力以及社会对于某种生态系统服务的供给在数量与质量上的需求</w:t>
      </w:r>
      <w:r w:rsidRPr="004722A8">
        <w:rPr>
          <w:rFonts w:ascii="仿宋" w:eastAsia="仿宋" w:hAnsi="仿宋" w:cs="Arial"/>
          <w:sz w:val="24"/>
          <w:szCs w:val="24"/>
          <w:vertAlign w:val="superscript"/>
        </w:rPr>
        <w:fldChar w:fldCharType="begin"/>
      </w:r>
      <w:r w:rsidRPr="004722A8">
        <w:rPr>
          <w:rFonts w:ascii="仿宋" w:eastAsia="仿宋" w:hAnsi="仿宋" w:cs="Arial"/>
          <w:sz w:val="24"/>
          <w:szCs w:val="24"/>
          <w:vertAlign w:val="superscript"/>
        </w:rPr>
        <w:instrText xml:space="preserve"> </w:instrText>
      </w:r>
      <w:r w:rsidRPr="004722A8">
        <w:rPr>
          <w:rFonts w:ascii="仿宋" w:eastAsia="仿宋" w:hAnsi="仿宋" w:cs="Arial" w:hint="eastAsia"/>
          <w:sz w:val="24"/>
          <w:szCs w:val="24"/>
          <w:vertAlign w:val="superscript"/>
        </w:rPr>
        <w:instrText>REF _Ref99654238 \r \h</w:instrText>
      </w:r>
      <w:r w:rsidRPr="004722A8">
        <w:rPr>
          <w:rFonts w:ascii="仿宋" w:eastAsia="仿宋" w:hAnsi="仿宋" w:cs="Arial"/>
          <w:sz w:val="24"/>
          <w:szCs w:val="24"/>
          <w:vertAlign w:val="superscript"/>
        </w:rPr>
        <w:instrText xml:space="preserve">  \* MERGEFORMAT </w:instrText>
      </w:r>
      <w:r w:rsidRPr="004722A8">
        <w:rPr>
          <w:rFonts w:ascii="仿宋" w:eastAsia="仿宋" w:hAnsi="仿宋" w:cs="Arial"/>
          <w:sz w:val="24"/>
          <w:szCs w:val="24"/>
          <w:vertAlign w:val="superscript"/>
        </w:rPr>
      </w:r>
      <w:r w:rsidRPr="004722A8">
        <w:rPr>
          <w:rFonts w:ascii="仿宋" w:eastAsia="仿宋" w:hAnsi="仿宋" w:cs="Arial"/>
          <w:sz w:val="24"/>
          <w:szCs w:val="24"/>
          <w:vertAlign w:val="superscript"/>
        </w:rPr>
        <w:fldChar w:fldCharType="separate"/>
      </w:r>
      <w:r w:rsidRPr="004722A8">
        <w:rPr>
          <w:rFonts w:ascii="仿宋" w:eastAsia="仿宋" w:hAnsi="仿宋" w:cs="Arial"/>
          <w:sz w:val="24"/>
          <w:szCs w:val="24"/>
          <w:vertAlign w:val="superscript"/>
        </w:rPr>
        <w:t>[13]</w:t>
      </w:r>
      <w:r w:rsidRPr="004722A8">
        <w:rPr>
          <w:rFonts w:ascii="仿宋" w:eastAsia="仿宋" w:hAnsi="仿宋" w:cs="Arial"/>
          <w:sz w:val="24"/>
          <w:szCs w:val="24"/>
          <w:vertAlign w:val="superscript"/>
        </w:rPr>
        <w:fldChar w:fldCharType="end"/>
      </w:r>
      <w:r w:rsidRPr="004722A8">
        <w:rPr>
          <w:rFonts w:ascii="仿宋" w:eastAsia="仿宋" w:hAnsi="仿宋" w:cs="Arial" w:hint="eastAsia"/>
          <w:sz w:val="24"/>
          <w:szCs w:val="24"/>
        </w:rPr>
        <w:t>.</w:t>
      </w:r>
      <w:r w:rsidRPr="006B1F4A">
        <w:rPr>
          <w:rFonts w:ascii="仿宋" w:eastAsia="仿宋" w:hAnsi="仿宋" w:cs="Arial" w:hint="eastAsia"/>
          <w:b/>
          <w:bCs/>
          <w:sz w:val="24"/>
          <w:szCs w:val="24"/>
        </w:rPr>
        <w:t>评估生态系统服务供需在空间上的匹配程度</w:t>
      </w:r>
      <w:r w:rsidRPr="006B1F4A">
        <w:rPr>
          <w:rFonts w:ascii="仿宋" w:eastAsia="仿宋" w:hAnsi="仿宋" w:cs="Arial"/>
          <w:b/>
          <w:bCs/>
          <w:sz w:val="24"/>
          <w:szCs w:val="24"/>
        </w:rPr>
        <w:t>,探索其空间分布特点,也是揭示环境公平性分配的重要</w:t>
      </w:r>
      <w:r w:rsidRPr="006B1F4A">
        <w:rPr>
          <w:rFonts w:ascii="仿宋" w:eastAsia="仿宋" w:hAnsi="仿宋" w:cs="Arial" w:hint="eastAsia"/>
          <w:b/>
          <w:bCs/>
          <w:sz w:val="24"/>
          <w:szCs w:val="24"/>
        </w:rPr>
        <w:t>方面</w:t>
      </w:r>
      <w:r w:rsidRPr="006B1F4A">
        <w:rPr>
          <w:rFonts w:ascii="仿宋" w:eastAsia="仿宋" w:hAnsi="仿宋" w:cs="Arial"/>
          <w:sz w:val="24"/>
          <w:szCs w:val="24"/>
          <w:vertAlign w:val="superscript"/>
        </w:rPr>
        <w:fldChar w:fldCharType="begin"/>
      </w:r>
      <w:r w:rsidRPr="006B1F4A">
        <w:rPr>
          <w:rFonts w:ascii="仿宋" w:eastAsia="仿宋" w:hAnsi="仿宋" w:cs="Arial"/>
          <w:sz w:val="24"/>
          <w:szCs w:val="24"/>
          <w:vertAlign w:val="superscript"/>
        </w:rPr>
        <w:instrText xml:space="preserve"> REF _Ref99654371 \r \h  \* MERGEFORMAT </w:instrText>
      </w:r>
      <w:r w:rsidRPr="006B1F4A">
        <w:rPr>
          <w:rFonts w:ascii="仿宋" w:eastAsia="仿宋" w:hAnsi="仿宋" w:cs="Arial"/>
          <w:sz w:val="24"/>
          <w:szCs w:val="24"/>
          <w:vertAlign w:val="superscript"/>
        </w:rPr>
      </w:r>
      <w:r w:rsidRPr="006B1F4A">
        <w:rPr>
          <w:rFonts w:ascii="仿宋" w:eastAsia="仿宋" w:hAnsi="仿宋" w:cs="Arial"/>
          <w:sz w:val="24"/>
          <w:szCs w:val="24"/>
          <w:vertAlign w:val="superscript"/>
        </w:rPr>
        <w:fldChar w:fldCharType="separate"/>
      </w:r>
      <w:r w:rsidRPr="006B1F4A">
        <w:rPr>
          <w:rFonts w:ascii="仿宋" w:eastAsia="仿宋" w:hAnsi="仿宋" w:cs="Arial"/>
          <w:sz w:val="24"/>
          <w:szCs w:val="24"/>
          <w:vertAlign w:val="superscript"/>
        </w:rPr>
        <w:t>[18]</w:t>
      </w:r>
      <w:r w:rsidRPr="006B1F4A">
        <w:rPr>
          <w:rFonts w:ascii="仿宋" w:eastAsia="仿宋" w:hAnsi="仿宋" w:cs="Arial"/>
          <w:sz w:val="24"/>
          <w:szCs w:val="24"/>
          <w:vertAlign w:val="superscript"/>
        </w:rPr>
        <w:fldChar w:fldCharType="end"/>
      </w:r>
      <w:r w:rsidRPr="00694E85">
        <w:rPr>
          <w:rFonts w:ascii="仿宋" w:eastAsia="仿宋" w:hAnsi="仿宋" w:cs="Arial"/>
          <w:sz w:val="24"/>
          <w:szCs w:val="24"/>
        </w:rPr>
        <w:t>.</w:t>
      </w:r>
      <w:r>
        <w:rPr>
          <w:rFonts w:ascii="仿宋" w:eastAsia="仿宋" w:hAnsi="仿宋" w:hint="eastAsia"/>
          <w:sz w:val="24"/>
          <w:szCs w:val="24"/>
        </w:rPr>
        <w:t>此外</w:t>
      </w:r>
      <w:r w:rsidR="006B1F4A">
        <w:rPr>
          <w:rFonts w:ascii="仿宋" w:eastAsia="仿宋" w:hAnsi="仿宋" w:cs="Arial"/>
          <w:color w:val="000000" w:themeColor="text1"/>
          <w:sz w:val="24"/>
          <w:szCs w:val="24"/>
        </w:rPr>
        <w:t>,</w:t>
      </w:r>
      <w:r w:rsidRPr="00694E85">
        <w:rPr>
          <w:rFonts w:ascii="仿宋" w:eastAsia="仿宋" w:hAnsi="仿宋" w:cs="Arial" w:hint="eastAsia"/>
          <w:sz w:val="24"/>
          <w:szCs w:val="24"/>
        </w:rPr>
        <w:t>相关研究大多来自于美国、英国和澳大利亚</w:t>
      </w:r>
      <w:r w:rsidRPr="00694E85">
        <w:rPr>
          <w:rFonts w:ascii="仿宋" w:eastAsia="仿宋" w:hAnsi="仿宋" w:cs="Arial"/>
          <w:sz w:val="24"/>
          <w:szCs w:val="24"/>
        </w:rPr>
        <w:t>,针对我国</w:t>
      </w:r>
      <w:r w:rsidRPr="00694E85">
        <w:rPr>
          <w:rFonts w:ascii="仿宋" w:eastAsia="仿宋" w:hAnsi="仿宋" w:cs="Arial"/>
          <w:sz w:val="24"/>
          <w:szCs w:val="24"/>
        </w:rPr>
        <w:lastRenderedPageBreak/>
        <w:t>国情的研究相</w:t>
      </w:r>
      <w:r w:rsidRPr="00694E85">
        <w:rPr>
          <w:rFonts w:ascii="仿宋" w:eastAsia="仿宋" w:hAnsi="仿宋" w:cs="Arial" w:hint="eastAsia"/>
          <w:sz w:val="24"/>
          <w:szCs w:val="24"/>
        </w:rPr>
        <w:t>对较少</w:t>
      </w:r>
      <w:r w:rsidRPr="00694E85">
        <w:rPr>
          <w:rFonts w:ascii="仿宋" w:eastAsia="仿宋" w:hAnsi="仿宋" w:cs="Arial"/>
          <w:sz w:val="24"/>
          <w:szCs w:val="24"/>
        </w:rPr>
        <w:t>.中国在改造城市绿地方面的经验可以为全球北方(g</w:t>
      </w:r>
      <w:r>
        <w:rPr>
          <w:rFonts w:ascii="仿宋" w:eastAsia="仿宋" w:hAnsi="仿宋" w:cs="Arial" w:hint="eastAsia"/>
          <w:sz w:val="24"/>
          <w:szCs w:val="24"/>
        </w:rPr>
        <w:t>l</w:t>
      </w:r>
      <w:r w:rsidRPr="00694E85">
        <w:rPr>
          <w:rFonts w:ascii="仿宋" w:eastAsia="仿宋" w:hAnsi="仿宋" w:cs="Arial"/>
          <w:sz w:val="24"/>
          <w:szCs w:val="24"/>
        </w:rPr>
        <w:t>o</w:t>
      </w:r>
      <w:r w:rsidRPr="00694E85">
        <w:rPr>
          <w:rFonts w:ascii="仿宋" w:eastAsia="仿宋" w:hAnsi="仿宋" w:cs="Arial" w:hint="eastAsia"/>
          <w:sz w:val="24"/>
          <w:szCs w:val="24"/>
        </w:rPr>
        <w:t>b</w:t>
      </w:r>
      <w:r w:rsidRPr="00694E85">
        <w:rPr>
          <w:rFonts w:ascii="仿宋" w:eastAsia="仿宋" w:hAnsi="仿宋" w:cs="Arial"/>
          <w:sz w:val="24"/>
          <w:szCs w:val="24"/>
        </w:rPr>
        <w:t>al north)</w:t>
      </w:r>
      <w:r w:rsidRPr="00694E85">
        <w:rPr>
          <w:rFonts w:ascii="仿宋" w:eastAsia="仿宋" w:hAnsi="仿宋" w:cs="Arial" w:hint="eastAsia"/>
          <w:sz w:val="24"/>
          <w:szCs w:val="24"/>
        </w:rPr>
        <w:t>的城市提供重要的借鉴</w:t>
      </w:r>
      <w:r w:rsidRPr="006B1F4A">
        <w:rPr>
          <w:rFonts w:ascii="仿宋" w:eastAsia="仿宋" w:hAnsi="仿宋" w:cs="Arial"/>
          <w:sz w:val="24"/>
          <w:szCs w:val="24"/>
          <w:vertAlign w:val="superscript"/>
        </w:rPr>
        <w:fldChar w:fldCharType="begin"/>
      </w:r>
      <w:r w:rsidRPr="006B1F4A">
        <w:rPr>
          <w:rFonts w:ascii="仿宋" w:eastAsia="仿宋" w:hAnsi="仿宋" w:cs="Arial"/>
          <w:sz w:val="24"/>
          <w:szCs w:val="24"/>
          <w:vertAlign w:val="superscript"/>
        </w:rPr>
        <w:instrText xml:space="preserve"> REF _Ref99654078 \r \h  \* MERGEFORMAT </w:instrText>
      </w:r>
      <w:r w:rsidRPr="006B1F4A">
        <w:rPr>
          <w:rFonts w:ascii="仿宋" w:eastAsia="仿宋" w:hAnsi="仿宋" w:cs="Arial"/>
          <w:sz w:val="24"/>
          <w:szCs w:val="24"/>
          <w:vertAlign w:val="superscript"/>
        </w:rPr>
      </w:r>
      <w:r w:rsidRPr="006B1F4A">
        <w:rPr>
          <w:rFonts w:ascii="仿宋" w:eastAsia="仿宋" w:hAnsi="仿宋" w:cs="Arial"/>
          <w:sz w:val="24"/>
          <w:szCs w:val="24"/>
          <w:vertAlign w:val="superscript"/>
        </w:rPr>
        <w:fldChar w:fldCharType="separate"/>
      </w:r>
      <w:r w:rsidRPr="006B1F4A">
        <w:rPr>
          <w:rFonts w:ascii="仿宋" w:eastAsia="仿宋" w:hAnsi="仿宋" w:cs="Arial"/>
          <w:sz w:val="24"/>
          <w:szCs w:val="24"/>
          <w:vertAlign w:val="superscript"/>
        </w:rPr>
        <w:t>[8]</w:t>
      </w:r>
      <w:r w:rsidRPr="006B1F4A">
        <w:rPr>
          <w:rFonts w:ascii="仿宋" w:eastAsia="仿宋" w:hAnsi="仿宋" w:cs="Arial"/>
          <w:sz w:val="24"/>
          <w:szCs w:val="24"/>
          <w:vertAlign w:val="superscript"/>
        </w:rPr>
        <w:fldChar w:fldCharType="end"/>
      </w:r>
      <w:r w:rsidRPr="00694E85">
        <w:rPr>
          <w:rFonts w:ascii="仿宋" w:eastAsia="仿宋" w:hAnsi="仿宋" w:cs="Arial"/>
          <w:sz w:val="24"/>
          <w:szCs w:val="24"/>
        </w:rPr>
        <w:t>.</w:t>
      </w:r>
      <w:r w:rsidRPr="00694E85">
        <w:rPr>
          <w:rFonts w:ascii="仿宋" w:eastAsia="仿宋" w:hAnsi="仿宋" w:cs="Arial" w:hint="eastAsia"/>
          <w:sz w:val="24"/>
          <w:szCs w:val="24"/>
        </w:rPr>
        <w:t>上海作为我国经济中心</w:t>
      </w:r>
      <w:r w:rsidRPr="00694E85">
        <w:rPr>
          <w:rFonts w:ascii="仿宋" w:eastAsia="仿宋" w:hAnsi="仿宋" w:cs="Arial"/>
          <w:sz w:val="24"/>
          <w:szCs w:val="24"/>
        </w:rPr>
        <w:t>,城市建设水平领先,评估其</w:t>
      </w:r>
      <w:r w:rsidRPr="00694E85">
        <w:rPr>
          <w:rFonts w:ascii="仿宋" w:eastAsia="仿宋" w:hAnsi="仿宋" w:cs="Arial" w:hint="eastAsia"/>
          <w:sz w:val="24"/>
          <w:szCs w:val="24"/>
        </w:rPr>
        <w:t>生态系统服务供需匹配</w:t>
      </w:r>
      <w:r w:rsidRPr="00694E85">
        <w:rPr>
          <w:rFonts w:ascii="仿宋" w:eastAsia="仿宋" w:hAnsi="仿宋" w:cs="Arial"/>
          <w:sz w:val="24"/>
          <w:szCs w:val="24"/>
        </w:rPr>
        <w:t>,探索城市生态系统布局模式,对其他城市生态系统服务规划具有重要意义</w:t>
      </w:r>
      <w:r w:rsidRPr="006B1F4A">
        <w:rPr>
          <w:rFonts w:ascii="仿宋" w:eastAsia="仿宋" w:hAnsi="仿宋" w:cs="Arial"/>
          <w:sz w:val="24"/>
          <w:szCs w:val="24"/>
          <w:vertAlign w:val="superscript"/>
        </w:rPr>
        <w:fldChar w:fldCharType="begin"/>
      </w:r>
      <w:r w:rsidRPr="006B1F4A">
        <w:rPr>
          <w:rFonts w:ascii="仿宋" w:eastAsia="仿宋" w:hAnsi="仿宋" w:cs="Arial"/>
          <w:sz w:val="24"/>
          <w:szCs w:val="24"/>
          <w:vertAlign w:val="superscript"/>
        </w:rPr>
        <w:instrText xml:space="preserve"> REF _Ref99654711 \r \h  \* MERGEFORMAT </w:instrText>
      </w:r>
      <w:r w:rsidRPr="006B1F4A">
        <w:rPr>
          <w:rFonts w:ascii="仿宋" w:eastAsia="仿宋" w:hAnsi="仿宋" w:cs="Arial"/>
          <w:sz w:val="24"/>
          <w:szCs w:val="24"/>
          <w:vertAlign w:val="superscript"/>
        </w:rPr>
      </w:r>
      <w:r w:rsidRPr="006B1F4A">
        <w:rPr>
          <w:rFonts w:ascii="仿宋" w:eastAsia="仿宋" w:hAnsi="仿宋" w:cs="Arial"/>
          <w:sz w:val="24"/>
          <w:szCs w:val="24"/>
          <w:vertAlign w:val="superscript"/>
        </w:rPr>
        <w:fldChar w:fldCharType="separate"/>
      </w:r>
      <w:r w:rsidRPr="006B1F4A">
        <w:rPr>
          <w:rFonts w:ascii="仿宋" w:eastAsia="仿宋" w:hAnsi="仿宋" w:cs="Arial"/>
          <w:sz w:val="24"/>
          <w:szCs w:val="24"/>
          <w:vertAlign w:val="superscript"/>
        </w:rPr>
        <w:t>[39]</w:t>
      </w:r>
      <w:r w:rsidRPr="006B1F4A">
        <w:rPr>
          <w:rFonts w:ascii="仿宋" w:eastAsia="仿宋" w:hAnsi="仿宋" w:cs="Arial"/>
          <w:sz w:val="24"/>
          <w:szCs w:val="24"/>
          <w:vertAlign w:val="superscript"/>
        </w:rPr>
        <w:fldChar w:fldCharType="end"/>
      </w:r>
      <w:r w:rsidRPr="006B1F4A">
        <w:rPr>
          <w:rFonts w:ascii="仿宋" w:eastAsia="仿宋" w:hAnsi="仿宋" w:cs="Arial" w:hint="eastAsia"/>
          <w:sz w:val="24"/>
          <w:szCs w:val="24"/>
        </w:rPr>
        <w:t>。</w:t>
      </w:r>
    </w:p>
    <w:p w14:paraId="6A7F4B61" w14:textId="3365B81E" w:rsidR="001B111D" w:rsidRPr="006B1F4A" w:rsidRDefault="00DE3873" w:rsidP="006B1F4A">
      <w:pPr>
        <w:widowControl/>
        <w:ind w:firstLine="420"/>
        <w:rPr>
          <w:rFonts w:ascii="仿宋" w:eastAsia="仿宋" w:hAnsi="仿宋" w:cs="宋体" w:hint="eastAsia"/>
          <w:kern w:val="0"/>
          <w:sz w:val="24"/>
          <w:szCs w:val="24"/>
        </w:rPr>
      </w:pPr>
      <w:r w:rsidRPr="004722A8">
        <w:rPr>
          <w:rFonts w:ascii="仿宋" w:eastAsia="仿宋" w:hAnsi="仿宋" w:cs="宋体" w:hint="eastAsia"/>
          <w:kern w:val="0"/>
          <w:sz w:val="24"/>
          <w:szCs w:val="24"/>
        </w:rPr>
        <w:t>综上所述,本</w:t>
      </w:r>
      <w:r>
        <w:rPr>
          <w:rFonts w:ascii="仿宋" w:eastAsia="仿宋" w:hAnsi="仿宋" w:cs="宋体" w:hint="eastAsia"/>
          <w:kern w:val="0"/>
          <w:sz w:val="24"/>
          <w:szCs w:val="24"/>
        </w:rPr>
        <w:t>项目</w:t>
      </w:r>
      <w:r w:rsidRPr="004722A8">
        <w:rPr>
          <w:rFonts w:ascii="仿宋" w:eastAsia="仿宋" w:hAnsi="仿宋" w:cs="宋体" w:hint="eastAsia"/>
          <w:kern w:val="0"/>
          <w:sz w:val="24"/>
          <w:szCs w:val="24"/>
        </w:rPr>
        <w:t>针对上海市文化生态系统服务供需,结合</w:t>
      </w:r>
      <w:r>
        <w:rPr>
          <w:rFonts w:ascii="仿宋" w:eastAsia="仿宋" w:hAnsi="仿宋" w:cs="宋体" w:hint="eastAsia"/>
          <w:kern w:val="0"/>
          <w:sz w:val="24"/>
          <w:szCs w:val="24"/>
        </w:rPr>
        <w:t>土地利用数据</w:t>
      </w:r>
      <w:r w:rsidRPr="004722A8">
        <w:rPr>
          <w:rFonts w:ascii="仿宋" w:eastAsia="仿宋" w:hAnsi="仿宋" w:cs="宋体" w:hint="eastAsia"/>
          <w:kern w:val="0"/>
          <w:sz w:val="24"/>
          <w:szCs w:val="24"/>
        </w:rPr>
        <w:t>与社会经济数据,评估上海市文化生态系统服务供给能力与需求潜力</w:t>
      </w:r>
      <w:r w:rsidRPr="004722A8">
        <w:rPr>
          <w:rFonts w:ascii="仿宋" w:eastAsia="仿宋" w:hAnsi="仿宋" w:cs="宋体"/>
          <w:kern w:val="0"/>
          <w:sz w:val="24"/>
          <w:szCs w:val="24"/>
        </w:rPr>
        <w:t>;</w:t>
      </w:r>
      <w:r w:rsidRPr="004722A8">
        <w:rPr>
          <w:rFonts w:ascii="仿宋" w:eastAsia="仿宋" w:hAnsi="仿宋" w:cs="宋体" w:hint="eastAsia"/>
          <w:kern w:val="0"/>
          <w:sz w:val="24"/>
          <w:szCs w:val="24"/>
        </w:rPr>
        <w:t>利用空间叠加分析等地理信息技术完成上海市文化生态系统服务制图,揭示其空间匹配现状,探索环境公平视角下,城市文化生态系统服务的规划现状</w:t>
      </w:r>
      <w:r>
        <w:rPr>
          <w:rFonts w:ascii="仿宋" w:eastAsia="仿宋" w:hAnsi="仿宋" w:cs="宋体" w:hint="eastAsia"/>
          <w:kern w:val="0"/>
          <w:sz w:val="24"/>
          <w:szCs w:val="24"/>
        </w:rPr>
        <w:t>,展望未来发展模式</w:t>
      </w:r>
      <w:r w:rsidRPr="004722A8">
        <w:rPr>
          <w:rFonts w:ascii="仿宋" w:eastAsia="仿宋" w:hAnsi="仿宋" w:cs="宋体" w:hint="eastAsia"/>
          <w:kern w:val="0"/>
          <w:sz w:val="24"/>
          <w:szCs w:val="24"/>
        </w:rPr>
        <w:t>.</w:t>
      </w:r>
    </w:p>
    <w:p w14:paraId="307BB9AE" w14:textId="689B4C7B" w:rsidR="001B111D" w:rsidRPr="006B1F4A" w:rsidRDefault="006B1F4A" w:rsidP="006B1F4A">
      <w:pPr>
        <w:pStyle w:val="1"/>
      </w:pPr>
      <w:r w:rsidRPr="006B1F4A">
        <w:rPr>
          <w:rFonts w:hint="eastAsia"/>
        </w:rPr>
        <w:t>2</w:t>
      </w:r>
      <w:r w:rsidRPr="006B1F4A">
        <w:t>.</w:t>
      </w:r>
      <w:r w:rsidR="001B111D" w:rsidRPr="006B1F4A">
        <w:t>需求分析</w:t>
      </w:r>
    </w:p>
    <w:p w14:paraId="2F1FDE23" w14:textId="60552EF0" w:rsidR="001B111D" w:rsidRPr="006B1F4A" w:rsidRDefault="00C33128" w:rsidP="006B1F4A">
      <w:pPr>
        <w:widowControl/>
        <w:ind w:firstLine="420"/>
        <w:rPr>
          <w:rFonts w:ascii="仿宋" w:eastAsia="仿宋" w:hAnsi="仿宋" w:cs="宋体" w:hint="eastAsia"/>
          <w:kern w:val="0"/>
          <w:sz w:val="24"/>
          <w:szCs w:val="24"/>
        </w:rPr>
      </w:pPr>
      <w:r w:rsidRPr="006B1F4A">
        <w:rPr>
          <w:rFonts w:ascii="仿宋" w:eastAsia="仿宋" w:hAnsi="仿宋" w:cs="宋体" w:hint="eastAsia"/>
          <w:kern w:val="0"/>
          <w:sz w:val="24"/>
          <w:szCs w:val="24"/>
        </w:rPr>
        <w:t>由于生态系统服务供需制图研究数量较多</w:t>
      </w:r>
      <w:r w:rsidRPr="006B1F4A">
        <w:rPr>
          <w:rFonts w:ascii="仿宋" w:eastAsia="仿宋" w:hAnsi="仿宋" w:cs="宋体"/>
          <w:kern w:val="0"/>
          <w:sz w:val="24"/>
          <w:szCs w:val="24"/>
        </w:rPr>
        <w:t>,重复性工作较多,流程化,自动化的脚本能够大大降低空间分析过程</w:t>
      </w:r>
      <w:r w:rsidRPr="006B1F4A">
        <w:rPr>
          <w:rFonts w:ascii="仿宋" w:eastAsia="仿宋" w:hAnsi="仿宋" w:cs="宋体" w:hint="eastAsia"/>
          <w:kern w:val="0"/>
          <w:sz w:val="24"/>
          <w:szCs w:val="24"/>
        </w:rPr>
        <w:t>中消耗的时间与精力</w:t>
      </w:r>
      <w:r w:rsidRPr="006B1F4A">
        <w:rPr>
          <w:rFonts w:ascii="仿宋" w:eastAsia="仿宋" w:hAnsi="仿宋" w:cs="宋体"/>
          <w:kern w:val="0"/>
          <w:sz w:val="24"/>
          <w:szCs w:val="24"/>
        </w:rPr>
        <w:t>,使得研究人员能够专注于</w:t>
      </w:r>
      <w:r>
        <w:rPr>
          <w:rFonts w:ascii="仿宋" w:eastAsia="仿宋" w:hAnsi="仿宋" w:cs="宋体" w:hint="eastAsia"/>
          <w:kern w:val="0"/>
          <w:sz w:val="24"/>
          <w:szCs w:val="24"/>
        </w:rPr>
        <w:t>分析</w:t>
      </w:r>
      <w:r w:rsidRPr="006B1F4A">
        <w:rPr>
          <w:rFonts w:ascii="仿宋" w:eastAsia="仿宋" w:hAnsi="仿宋" w:cs="宋体" w:hint="eastAsia"/>
          <w:kern w:val="0"/>
          <w:sz w:val="24"/>
          <w:szCs w:val="24"/>
        </w:rPr>
        <w:t>生态系统服务供需匹配</w:t>
      </w:r>
      <w:r>
        <w:rPr>
          <w:rFonts w:ascii="仿宋" w:eastAsia="仿宋" w:hAnsi="仿宋" w:cs="宋体" w:hint="eastAsia"/>
          <w:kern w:val="0"/>
          <w:sz w:val="24"/>
          <w:szCs w:val="24"/>
        </w:rPr>
        <w:t>现状</w:t>
      </w:r>
      <w:r w:rsidRPr="006B1F4A">
        <w:rPr>
          <w:rFonts w:ascii="仿宋" w:eastAsia="仿宋" w:hAnsi="仿宋" w:cs="宋体"/>
          <w:kern w:val="0"/>
          <w:sz w:val="24"/>
          <w:szCs w:val="24"/>
        </w:rPr>
        <w:t>.因此,本</w:t>
      </w:r>
      <w:r>
        <w:rPr>
          <w:rFonts w:ascii="仿宋" w:eastAsia="仿宋" w:hAnsi="仿宋" w:cs="宋体" w:hint="eastAsia"/>
          <w:kern w:val="0"/>
          <w:sz w:val="24"/>
          <w:szCs w:val="24"/>
        </w:rPr>
        <w:t>项目</w:t>
      </w:r>
      <w:r w:rsidRPr="006B1F4A">
        <w:rPr>
          <w:rFonts w:ascii="仿宋" w:eastAsia="仿宋" w:hAnsi="仿宋" w:cs="宋体"/>
          <w:kern w:val="0"/>
          <w:sz w:val="24"/>
          <w:szCs w:val="24"/>
        </w:rPr>
        <w:t>拟基于</w:t>
      </w:r>
      <w:proofErr w:type="spellStart"/>
      <w:r w:rsidRPr="006B1F4A">
        <w:rPr>
          <w:rFonts w:ascii="仿宋" w:eastAsia="仿宋" w:hAnsi="仿宋" w:cs="宋体"/>
          <w:kern w:val="0"/>
          <w:sz w:val="24"/>
          <w:szCs w:val="24"/>
        </w:rPr>
        <w:t>Arcpy</w:t>
      </w:r>
      <w:proofErr w:type="spellEnd"/>
      <w:r w:rsidRPr="006B1F4A">
        <w:rPr>
          <w:rFonts w:ascii="仿宋" w:eastAsia="仿宋" w:hAnsi="仿宋" w:cs="宋体" w:hint="eastAsia"/>
          <w:kern w:val="0"/>
          <w:sz w:val="24"/>
          <w:szCs w:val="24"/>
        </w:rPr>
        <w:t>与模型构建器</w:t>
      </w:r>
      <w:r w:rsidRPr="006B1F4A">
        <w:rPr>
          <w:rFonts w:ascii="仿宋" w:eastAsia="仿宋" w:hAnsi="仿宋" w:cs="宋体"/>
          <w:kern w:val="0"/>
          <w:sz w:val="24"/>
          <w:szCs w:val="24"/>
        </w:rPr>
        <w:t>,实现土地利用数据及栅格数据重采样,邻域分析,空间叠加分析,生态系统服务供需制图,生态系统服务供需匹配性热点分析等一系列空间分析流程,高效完成生态系统服务供需建模,体现地理空间分析思维.</w:t>
      </w:r>
    </w:p>
    <w:p w14:paraId="7499B5DC" w14:textId="17BA1489" w:rsidR="001B111D" w:rsidRPr="00284FC1" w:rsidRDefault="006B1F4A" w:rsidP="006B1F4A">
      <w:pPr>
        <w:pStyle w:val="1"/>
        <w:rPr>
          <w:rFonts w:hAnsi="Arial"/>
        </w:rPr>
      </w:pPr>
      <w:r>
        <w:rPr>
          <w:rFonts w:hint="eastAsia"/>
        </w:rPr>
        <w:t>3</w:t>
      </w:r>
      <w:r>
        <w:t>.</w:t>
      </w:r>
      <w:r w:rsidR="001B111D" w:rsidRPr="003D1039">
        <w:t>功能</w:t>
      </w:r>
      <w:r w:rsidR="003D1039">
        <w:rPr>
          <w:rFonts w:hint="eastAsia"/>
        </w:rPr>
        <w:t>设计</w:t>
      </w:r>
      <w:r w:rsidR="001B111D" w:rsidRPr="003D1039">
        <w:t>概述</w:t>
      </w:r>
    </w:p>
    <w:p w14:paraId="27E1E243" w14:textId="0A0169C8" w:rsidR="00284FC1" w:rsidRPr="006B1F4A" w:rsidRDefault="00284FC1" w:rsidP="006B1F4A">
      <w:pPr>
        <w:widowControl/>
        <w:ind w:firstLine="420"/>
        <w:rPr>
          <w:rFonts w:ascii="仿宋" w:eastAsia="仿宋" w:hAnsi="仿宋" w:cs="宋体" w:hint="eastAsia"/>
          <w:kern w:val="0"/>
          <w:sz w:val="24"/>
          <w:szCs w:val="24"/>
        </w:rPr>
      </w:pPr>
      <w:r w:rsidRPr="006B1F4A">
        <w:rPr>
          <w:rFonts w:ascii="仿宋" w:eastAsia="仿宋" w:hAnsi="仿宋" w:cs="宋体" w:hint="eastAsia"/>
          <w:kern w:val="0"/>
          <w:sz w:val="24"/>
          <w:szCs w:val="24"/>
        </w:rPr>
        <w:t>本项目基于</w:t>
      </w:r>
      <w:proofErr w:type="spellStart"/>
      <w:r w:rsidRPr="006B1F4A">
        <w:rPr>
          <w:rFonts w:ascii="仿宋" w:eastAsia="仿宋" w:hAnsi="仿宋" w:cs="宋体"/>
          <w:b/>
          <w:bCs/>
          <w:kern w:val="0"/>
          <w:sz w:val="24"/>
          <w:szCs w:val="24"/>
        </w:rPr>
        <w:t>GeoScene</w:t>
      </w:r>
      <w:proofErr w:type="spellEnd"/>
      <w:r w:rsidRPr="006B1F4A">
        <w:rPr>
          <w:rFonts w:ascii="仿宋" w:eastAsia="仿宋" w:hAnsi="仿宋" w:cs="宋体"/>
          <w:b/>
          <w:bCs/>
          <w:kern w:val="0"/>
          <w:sz w:val="24"/>
          <w:szCs w:val="24"/>
        </w:rPr>
        <w:t xml:space="preserve"> Pro/ArcGIS Pro</w:t>
      </w:r>
      <w:r w:rsidRPr="006B1F4A">
        <w:rPr>
          <w:rFonts w:ascii="仿宋" w:eastAsia="仿宋" w:hAnsi="仿宋" w:cs="宋体" w:hint="eastAsia"/>
          <w:kern w:val="0"/>
          <w:sz w:val="24"/>
          <w:szCs w:val="24"/>
        </w:rPr>
        <w:t>平台提供的</w:t>
      </w:r>
      <w:proofErr w:type="spellStart"/>
      <w:r w:rsidRPr="00B746F5">
        <w:rPr>
          <w:rFonts w:ascii="仿宋" w:eastAsia="仿宋" w:hAnsi="仿宋" w:cs="宋体"/>
          <w:b/>
          <w:bCs/>
          <w:kern w:val="0"/>
          <w:sz w:val="24"/>
          <w:szCs w:val="24"/>
        </w:rPr>
        <w:t>Arcpy</w:t>
      </w:r>
      <w:proofErr w:type="spellEnd"/>
      <w:r w:rsidRPr="006B1F4A">
        <w:rPr>
          <w:rFonts w:ascii="仿宋" w:eastAsia="仿宋" w:hAnsi="仿宋" w:cs="宋体" w:hint="eastAsia"/>
          <w:kern w:val="0"/>
          <w:sz w:val="24"/>
          <w:szCs w:val="24"/>
        </w:rPr>
        <w:t>进行二次开发,实现两大方面内容:</w:t>
      </w:r>
      <w:r w:rsidRPr="00B746F5">
        <w:rPr>
          <w:rFonts w:ascii="仿宋" w:eastAsia="仿宋" w:hAnsi="仿宋" w:cs="宋体" w:hint="eastAsia"/>
          <w:b/>
          <w:bCs/>
          <w:kern w:val="0"/>
          <w:sz w:val="24"/>
          <w:szCs w:val="24"/>
        </w:rPr>
        <w:t>(</w:t>
      </w:r>
      <w:r w:rsidRPr="00B746F5">
        <w:rPr>
          <w:rFonts w:ascii="仿宋" w:eastAsia="仿宋" w:hAnsi="仿宋" w:cs="宋体"/>
          <w:b/>
          <w:bCs/>
          <w:kern w:val="0"/>
          <w:sz w:val="24"/>
          <w:szCs w:val="24"/>
        </w:rPr>
        <w:t>1)</w:t>
      </w:r>
      <w:r w:rsidRPr="00B746F5">
        <w:rPr>
          <w:rFonts w:ascii="仿宋" w:eastAsia="仿宋" w:hAnsi="仿宋" w:cs="宋体" w:hint="eastAsia"/>
          <w:b/>
          <w:bCs/>
          <w:kern w:val="0"/>
          <w:sz w:val="24"/>
          <w:szCs w:val="24"/>
        </w:rPr>
        <w:t>文化生态系统服务制图</w:t>
      </w:r>
      <w:r w:rsidR="00193F6E" w:rsidRPr="00B746F5">
        <w:rPr>
          <w:rFonts w:ascii="仿宋" w:eastAsia="仿宋" w:hAnsi="仿宋" w:cs="宋体" w:hint="eastAsia"/>
          <w:b/>
          <w:bCs/>
          <w:kern w:val="0"/>
          <w:sz w:val="24"/>
          <w:szCs w:val="24"/>
        </w:rPr>
        <w:t>工具</w:t>
      </w:r>
      <w:r w:rsidRPr="006B1F4A">
        <w:rPr>
          <w:rFonts w:ascii="仿宋" w:eastAsia="仿宋" w:hAnsi="仿宋" w:cs="宋体" w:hint="eastAsia"/>
          <w:kern w:val="0"/>
          <w:sz w:val="24"/>
          <w:szCs w:val="24"/>
        </w:rPr>
        <w:t>:结合</w:t>
      </w:r>
      <w:proofErr w:type="spellStart"/>
      <w:r w:rsidRPr="006B1F4A">
        <w:rPr>
          <w:rFonts w:ascii="仿宋" w:eastAsia="仿宋" w:hAnsi="仿宋" w:cs="宋体"/>
          <w:kern w:val="0"/>
          <w:sz w:val="24"/>
          <w:szCs w:val="24"/>
        </w:rPr>
        <w:t>Arcpy</w:t>
      </w:r>
      <w:proofErr w:type="spellEnd"/>
      <w:r w:rsidRPr="006B1F4A">
        <w:rPr>
          <w:rFonts w:ascii="仿宋" w:eastAsia="仿宋" w:hAnsi="仿宋" w:cs="宋体" w:hint="eastAsia"/>
          <w:kern w:val="0"/>
          <w:sz w:val="24"/>
          <w:szCs w:val="24"/>
        </w:rPr>
        <w:t>数据驱动及空间分析模块,实现社会经济数据重采样</w:t>
      </w:r>
      <w:r w:rsidR="00D4734E" w:rsidRPr="006B1F4A">
        <w:rPr>
          <w:rFonts w:ascii="仿宋" w:eastAsia="仿宋" w:hAnsi="仿宋" w:cs="宋体" w:hint="eastAsia"/>
          <w:kern w:val="0"/>
          <w:sz w:val="24"/>
          <w:szCs w:val="24"/>
        </w:rPr>
        <w:t>与空间叠加分析,输出城市文化生态系统服务供给,需求,匹配性三种图层,实现自动化批量出图</w:t>
      </w:r>
      <w:r w:rsidR="00193F6E" w:rsidRPr="006B1F4A">
        <w:rPr>
          <w:rFonts w:ascii="仿宋" w:eastAsia="仿宋" w:hAnsi="仿宋" w:cs="宋体" w:hint="eastAsia"/>
          <w:kern w:val="0"/>
          <w:sz w:val="24"/>
          <w:szCs w:val="24"/>
        </w:rPr>
        <w:t>,发布自定义python工具</w:t>
      </w:r>
      <w:r w:rsidR="00D4734E" w:rsidRPr="006B1F4A">
        <w:rPr>
          <w:rFonts w:ascii="仿宋" w:eastAsia="仿宋" w:hAnsi="仿宋" w:cs="宋体" w:hint="eastAsia"/>
          <w:kern w:val="0"/>
          <w:sz w:val="24"/>
          <w:szCs w:val="24"/>
        </w:rPr>
        <w:t>.</w:t>
      </w:r>
      <w:r w:rsidR="00D4734E" w:rsidRPr="00B746F5">
        <w:rPr>
          <w:rFonts w:ascii="仿宋" w:eastAsia="仿宋" w:hAnsi="仿宋" w:cs="宋体"/>
          <w:b/>
          <w:bCs/>
          <w:kern w:val="0"/>
          <w:sz w:val="24"/>
          <w:szCs w:val="24"/>
        </w:rPr>
        <w:t>(2)</w:t>
      </w:r>
      <w:r w:rsidR="00193F6E" w:rsidRPr="00B746F5">
        <w:rPr>
          <w:rFonts w:ascii="仿宋" w:eastAsia="仿宋" w:hAnsi="仿宋" w:cs="宋体" w:hint="eastAsia"/>
          <w:b/>
          <w:bCs/>
          <w:kern w:val="0"/>
          <w:sz w:val="24"/>
          <w:szCs w:val="24"/>
        </w:rPr>
        <w:t>不同人群文化生态系统服务供需匹配性的环境公平性探索</w:t>
      </w:r>
      <w:r w:rsidR="00193F6E" w:rsidRPr="006B1F4A">
        <w:rPr>
          <w:rFonts w:ascii="仿宋" w:eastAsia="仿宋" w:hAnsi="仿宋" w:cs="宋体" w:hint="eastAsia"/>
          <w:kern w:val="0"/>
          <w:sz w:val="24"/>
          <w:szCs w:val="24"/>
        </w:rPr>
        <w:t>:</w:t>
      </w:r>
      <w:r w:rsidR="00D4734E" w:rsidRPr="006B1F4A">
        <w:rPr>
          <w:rFonts w:ascii="仿宋" w:eastAsia="仿宋" w:hAnsi="仿宋" w:cs="宋体" w:hint="eastAsia"/>
          <w:kern w:val="0"/>
          <w:sz w:val="24"/>
          <w:szCs w:val="24"/>
        </w:rPr>
        <w:t>在完成城市文化生态服务供需匹配性计算的基础上,结合空间自相关,空间聚类模式等空间分析工具</w:t>
      </w:r>
      <w:r w:rsidR="00193F6E" w:rsidRPr="006B1F4A">
        <w:rPr>
          <w:rFonts w:ascii="仿宋" w:eastAsia="仿宋" w:hAnsi="仿宋" w:cs="宋体" w:hint="eastAsia"/>
          <w:kern w:val="0"/>
          <w:sz w:val="24"/>
          <w:szCs w:val="24"/>
        </w:rPr>
        <w:t>,通过模型构建器等工具形成python分析脚本,完成自动化,流程化的环境公平性探索.功能细节与拟定计算方法如下:</w:t>
      </w:r>
    </w:p>
    <w:p w14:paraId="79EF4F2B" w14:textId="4241FE21" w:rsidR="00DE3873" w:rsidRPr="00B746F5" w:rsidRDefault="00D4734E" w:rsidP="00B746F5">
      <w:pPr>
        <w:pStyle w:val="2"/>
      </w:pPr>
      <w:r w:rsidRPr="00B746F5">
        <w:lastRenderedPageBreak/>
        <w:t>3</w:t>
      </w:r>
      <w:r w:rsidR="00DE3873" w:rsidRPr="00B746F5">
        <w:t>.</w:t>
      </w:r>
      <w:r w:rsidRPr="00B746F5">
        <w:t>1</w:t>
      </w:r>
      <w:r w:rsidR="00DE3873" w:rsidRPr="00B746F5">
        <w:t xml:space="preserve"> </w:t>
      </w:r>
      <w:r w:rsidR="00DE3873" w:rsidRPr="00B746F5">
        <w:rPr>
          <w:rFonts w:hint="eastAsia"/>
        </w:rPr>
        <w:t>文化生态系统服务供给制图</w:t>
      </w:r>
    </w:p>
    <w:p w14:paraId="6CBD1A42" w14:textId="4333C56F" w:rsidR="00DE3873" w:rsidRDefault="00DE3873" w:rsidP="00DE3873">
      <w:pPr>
        <w:widowControl/>
        <w:ind w:firstLine="420"/>
        <w:rPr>
          <w:rFonts w:ascii="仿宋" w:eastAsia="仿宋" w:hAnsi="仿宋" w:cs="宋体"/>
          <w:kern w:val="0"/>
          <w:sz w:val="24"/>
          <w:szCs w:val="24"/>
        </w:rPr>
      </w:pPr>
      <w:r w:rsidRPr="006B1F4A">
        <w:rPr>
          <w:rFonts w:ascii="仿宋" w:eastAsia="仿宋" w:hAnsi="仿宋" w:cs="宋体" w:hint="eastAsia"/>
          <w:kern w:val="0"/>
          <w:sz w:val="24"/>
          <w:szCs w:val="24"/>
        </w:rPr>
        <w:t>文化生态系统服务聚焦于以自然景观为载体的户外娱乐设施</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包括供给城市居民散步</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奔跑</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骑行</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野营</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探索植物</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亲近自然等服务的文化生态系统</w:t>
      </w:r>
      <w:r w:rsidR="00D6303B" w:rsidRPr="00D6303B">
        <w:rPr>
          <w:rFonts w:ascii="仿宋" w:eastAsia="仿宋" w:hAnsi="仿宋" w:cs="宋体" w:hint="eastAsia"/>
          <w:kern w:val="0"/>
          <w:sz w:val="24"/>
          <w:szCs w:val="24"/>
          <w:vertAlign w:val="superscript"/>
        </w:rPr>
        <w:t>[</w:t>
      </w:r>
      <w:r w:rsidR="00D6303B">
        <w:rPr>
          <w:rFonts w:ascii="仿宋" w:eastAsia="仿宋" w:hAnsi="仿宋" w:cs="宋体"/>
          <w:kern w:val="0"/>
          <w:sz w:val="24"/>
          <w:szCs w:val="24"/>
          <w:vertAlign w:val="superscript"/>
        </w:rPr>
        <w:t>15</w:t>
      </w:r>
      <w:r w:rsidR="00D6303B" w:rsidRPr="00D6303B">
        <w:rPr>
          <w:rFonts w:ascii="仿宋" w:eastAsia="仿宋" w:hAnsi="仿宋" w:cs="宋体"/>
          <w:kern w:val="0"/>
          <w:sz w:val="24"/>
          <w:szCs w:val="24"/>
          <w:vertAlign w:val="superscript"/>
        </w:rPr>
        <w:t>]</w:t>
      </w:r>
      <w:r w:rsidRPr="006B1F4A">
        <w:rPr>
          <w:rFonts w:ascii="仿宋" w:eastAsia="仿宋" w:hAnsi="仿宋" w:cs="宋体"/>
          <w:kern w:val="0"/>
          <w:sz w:val="24"/>
          <w:szCs w:val="24"/>
        </w:rPr>
        <w:t xml:space="preserve">. </w:t>
      </w:r>
      <w:r>
        <w:rPr>
          <w:rFonts w:ascii="仿宋" w:eastAsia="仿宋" w:hAnsi="仿宋" w:cs="宋体" w:hint="eastAsia"/>
          <w:kern w:val="0"/>
          <w:sz w:val="24"/>
          <w:szCs w:val="24"/>
        </w:rPr>
        <w:t>本文基于</w:t>
      </w:r>
      <w:r w:rsidRPr="006B1F4A">
        <w:rPr>
          <w:rFonts w:ascii="仿宋" w:eastAsia="仿宋" w:hAnsi="仿宋" w:cs="宋体" w:hint="eastAsia"/>
          <w:kern w:val="0"/>
          <w:sz w:val="24"/>
          <w:szCs w:val="24"/>
        </w:rPr>
        <w:t>三大维度确立文化生态系统服务供给能力</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第一</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人类影响程度越小</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文化生态系统服务潜力越高</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第二</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设立自然保护区</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将提高景观服务供给能力</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第三</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水体能够提升生态系统娱乐服务供给</w:t>
      </w:r>
      <w:r w:rsidRPr="006B1F4A">
        <w:rPr>
          <w:rFonts w:ascii="仿宋" w:eastAsia="仿宋" w:hAnsi="仿宋" w:cs="宋体"/>
          <w:kern w:val="0"/>
          <w:sz w:val="24"/>
          <w:szCs w:val="24"/>
        </w:rPr>
        <w:t>.</w:t>
      </w:r>
      <w:r>
        <w:rPr>
          <w:rFonts w:ascii="仿宋" w:eastAsia="仿宋" w:hAnsi="仿宋" w:cs="宋体" w:hint="eastAsia"/>
          <w:kern w:val="0"/>
          <w:sz w:val="24"/>
          <w:szCs w:val="24"/>
        </w:rPr>
        <w:t>进而</w:t>
      </w:r>
      <w:r w:rsidRPr="006B1F4A">
        <w:rPr>
          <w:rFonts w:ascii="仿宋" w:eastAsia="仿宋" w:hAnsi="仿宋" w:cs="宋体" w:hint="eastAsia"/>
          <w:kern w:val="0"/>
          <w:sz w:val="24"/>
          <w:szCs w:val="24"/>
        </w:rPr>
        <w:t>细分为如下五大方面</w:t>
      </w:r>
      <w:r w:rsidRPr="006B1F4A">
        <w:rPr>
          <w:rFonts w:ascii="仿宋" w:eastAsia="仿宋" w:hAnsi="仿宋" w:cs="宋体"/>
          <w:kern w:val="0"/>
          <w:sz w:val="24"/>
          <w:szCs w:val="24"/>
        </w:rPr>
        <w:t>:</w:t>
      </w:r>
      <w:r w:rsidRPr="00B746F5">
        <w:rPr>
          <w:rFonts w:ascii="仿宋" w:eastAsia="仿宋" w:hAnsi="仿宋" w:cs="宋体"/>
          <w:b/>
          <w:bCs/>
          <w:kern w:val="0"/>
          <w:sz w:val="24"/>
          <w:szCs w:val="24"/>
        </w:rPr>
        <w:t>(1)</w:t>
      </w:r>
      <w:r w:rsidRPr="00B746F5">
        <w:rPr>
          <w:rFonts w:ascii="仿宋" w:eastAsia="仿宋" w:hAnsi="仿宋" w:cs="宋体" w:hint="eastAsia"/>
          <w:b/>
          <w:bCs/>
          <w:kern w:val="0"/>
          <w:sz w:val="24"/>
          <w:szCs w:val="24"/>
        </w:rPr>
        <w:t>自然性</w:t>
      </w:r>
      <w:r w:rsidRPr="00B746F5">
        <w:rPr>
          <w:rFonts w:ascii="仿宋" w:eastAsia="仿宋" w:hAnsi="仿宋" w:cs="宋体"/>
          <w:b/>
          <w:bCs/>
          <w:kern w:val="0"/>
          <w:sz w:val="24"/>
          <w:szCs w:val="24"/>
        </w:rPr>
        <w:t>;(2)</w:t>
      </w:r>
      <w:r w:rsidRPr="00B746F5">
        <w:rPr>
          <w:rFonts w:ascii="仿宋" w:eastAsia="仿宋" w:hAnsi="仿宋" w:cs="宋体" w:hint="eastAsia"/>
          <w:b/>
          <w:bCs/>
          <w:kern w:val="0"/>
          <w:sz w:val="24"/>
          <w:szCs w:val="24"/>
        </w:rPr>
        <w:t>娱乐设施数量</w:t>
      </w:r>
      <w:r w:rsidRPr="00B746F5">
        <w:rPr>
          <w:rFonts w:ascii="仿宋" w:eastAsia="仿宋" w:hAnsi="仿宋" w:cs="宋体"/>
          <w:b/>
          <w:bCs/>
          <w:kern w:val="0"/>
          <w:sz w:val="24"/>
          <w:szCs w:val="24"/>
        </w:rPr>
        <w:t>;(3)</w:t>
      </w:r>
      <w:r w:rsidRPr="00B746F5">
        <w:rPr>
          <w:rFonts w:ascii="仿宋" w:eastAsia="仿宋" w:hAnsi="仿宋" w:cs="宋体" w:hint="eastAsia"/>
          <w:b/>
          <w:bCs/>
          <w:kern w:val="0"/>
          <w:sz w:val="24"/>
          <w:szCs w:val="24"/>
        </w:rPr>
        <w:t>水体</w:t>
      </w:r>
      <w:r w:rsidRPr="00B746F5">
        <w:rPr>
          <w:rFonts w:ascii="仿宋" w:eastAsia="仿宋" w:hAnsi="仿宋" w:cs="宋体"/>
          <w:b/>
          <w:bCs/>
          <w:kern w:val="0"/>
          <w:sz w:val="24"/>
          <w:szCs w:val="24"/>
        </w:rPr>
        <w:t>;(4)</w:t>
      </w:r>
      <w:r w:rsidRPr="00B746F5">
        <w:rPr>
          <w:rFonts w:ascii="仿宋" w:eastAsia="仿宋" w:hAnsi="仿宋" w:cs="宋体" w:hint="eastAsia"/>
          <w:b/>
          <w:bCs/>
          <w:kern w:val="0"/>
          <w:sz w:val="24"/>
          <w:szCs w:val="24"/>
        </w:rPr>
        <w:t>景观多样性指数</w:t>
      </w:r>
      <w:r w:rsidRPr="00B746F5">
        <w:rPr>
          <w:rFonts w:ascii="仿宋" w:eastAsia="仿宋" w:hAnsi="仿宋" w:cs="宋体"/>
          <w:b/>
          <w:bCs/>
          <w:kern w:val="0"/>
          <w:sz w:val="24"/>
          <w:szCs w:val="24"/>
        </w:rPr>
        <w:t>;(5)</w:t>
      </w:r>
      <w:r w:rsidRPr="00B746F5">
        <w:rPr>
          <w:rFonts w:ascii="仿宋" w:eastAsia="仿宋" w:hAnsi="仿宋" w:cs="宋体" w:hint="eastAsia"/>
          <w:b/>
          <w:bCs/>
          <w:kern w:val="0"/>
          <w:sz w:val="24"/>
          <w:szCs w:val="24"/>
        </w:rPr>
        <w:t>自然保护区</w:t>
      </w:r>
      <w:r w:rsidRPr="006B1F4A">
        <w:rPr>
          <w:rFonts w:ascii="仿宋" w:eastAsia="仿宋" w:hAnsi="仿宋" w:cs="宋体"/>
          <w:kern w:val="0"/>
          <w:sz w:val="24"/>
          <w:szCs w:val="24"/>
        </w:rPr>
        <w:t>.</w:t>
      </w:r>
      <w:r>
        <w:rPr>
          <w:rFonts w:ascii="仿宋" w:eastAsia="仿宋" w:hAnsi="仿宋" w:cs="宋体" w:hint="eastAsia"/>
          <w:kern w:val="0"/>
          <w:sz w:val="24"/>
          <w:szCs w:val="24"/>
        </w:rPr>
        <w:t>以</w:t>
      </w:r>
      <w:r w:rsidRPr="00663152">
        <w:rPr>
          <w:rFonts w:ascii="仿宋" w:eastAsia="仿宋" w:hAnsi="仿宋" w:cs="宋体" w:hint="eastAsia"/>
          <w:kern w:val="0"/>
          <w:sz w:val="24"/>
          <w:szCs w:val="24"/>
        </w:rPr>
        <w:t>上海市土地利用类型</w:t>
      </w:r>
      <w:r>
        <w:rPr>
          <w:rFonts w:ascii="仿宋" w:eastAsia="仿宋" w:hAnsi="仿宋" w:cs="宋体" w:hint="eastAsia"/>
          <w:kern w:val="0"/>
          <w:sz w:val="24"/>
          <w:szCs w:val="24"/>
        </w:rPr>
        <w:t>为基础</w:t>
      </w:r>
      <w:r w:rsidRPr="00663152">
        <w:rPr>
          <w:rFonts w:ascii="仿宋" w:eastAsia="仿宋" w:hAnsi="仿宋" w:cs="宋体" w:hint="eastAsia"/>
          <w:kern w:val="0"/>
          <w:sz w:val="24"/>
          <w:szCs w:val="24"/>
        </w:rPr>
        <w:t>,通过不同景观特征评估文化生态系统服务潜力</w:t>
      </w:r>
      <w:r>
        <w:rPr>
          <w:rFonts w:ascii="仿宋" w:eastAsia="仿宋" w:hAnsi="仿宋" w:cs="宋体"/>
          <w:kern w:val="0"/>
          <w:sz w:val="24"/>
          <w:szCs w:val="24"/>
        </w:rPr>
        <w:t>,</w:t>
      </w:r>
      <w:r>
        <w:rPr>
          <w:rFonts w:ascii="仿宋" w:eastAsia="仿宋" w:hAnsi="仿宋" w:cs="宋体" w:hint="eastAsia"/>
          <w:kern w:val="0"/>
          <w:sz w:val="24"/>
          <w:szCs w:val="24"/>
        </w:rPr>
        <w:t>利用</w:t>
      </w:r>
      <w:r w:rsidRPr="006B1F4A">
        <w:rPr>
          <w:rFonts w:ascii="仿宋" w:eastAsia="仿宋" w:hAnsi="仿宋" w:cs="宋体" w:hint="eastAsia"/>
          <w:kern w:val="0"/>
          <w:sz w:val="24"/>
          <w:szCs w:val="24"/>
        </w:rPr>
        <w:t>专家打分及</w:t>
      </w:r>
      <w:r>
        <w:rPr>
          <w:rFonts w:ascii="仿宋" w:eastAsia="仿宋" w:hAnsi="仿宋" w:cs="宋体" w:hint="eastAsia"/>
          <w:kern w:val="0"/>
          <w:sz w:val="24"/>
          <w:szCs w:val="24"/>
        </w:rPr>
        <w:t>邻</w:t>
      </w:r>
      <w:r w:rsidRPr="006B1F4A">
        <w:rPr>
          <w:rFonts w:ascii="仿宋" w:eastAsia="仿宋" w:hAnsi="仿宋" w:cs="宋体" w:hint="eastAsia"/>
          <w:kern w:val="0"/>
          <w:sz w:val="24"/>
          <w:szCs w:val="24"/>
        </w:rPr>
        <w:t>域分析等方法统计各指标</w:t>
      </w:r>
      <w:r w:rsidRPr="006B1F4A">
        <w:rPr>
          <w:rFonts w:ascii="仿宋" w:eastAsia="仿宋" w:hAnsi="仿宋" w:cs="宋体"/>
          <w:kern w:val="0"/>
          <w:sz w:val="24"/>
          <w:szCs w:val="24"/>
        </w:rPr>
        <w:t>,</w:t>
      </w:r>
      <w:r w:rsidRPr="006B1F4A">
        <w:rPr>
          <w:rFonts w:ascii="仿宋" w:eastAsia="仿宋" w:hAnsi="仿宋" w:cs="宋体" w:hint="eastAsia"/>
          <w:kern w:val="0"/>
          <w:sz w:val="24"/>
          <w:szCs w:val="24"/>
        </w:rPr>
        <w:t>并以等权重加和</w:t>
      </w:r>
      <w:r>
        <w:rPr>
          <w:rFonts w:ascii="仿宋" w:eastAsia="仿宋" w:hAnsi="仿宋" w:cs="宋体" w:hint="eastAsia"/>
          <w:kern w:val="0"/>
          <w:sz w:val="24"/>
          <w:szCs w:val="24"/>
        </w:rPr>
        <w:t>,</w:t>
      </w:r>
      <w:r w:rsidRPr="006B1F4A">
        <w:rPr>
          <w:rFonts w:ascii="仿宋" w:eastAsia="仿宋" w:hAnsi="仿宋" w:cs="宋体" w:hint="eastAsia"/>
          <w:kern w:val="0"/>
          <w:sz w:val="24"/>
          <w:szCs w:val="24"/>
        </w:rPr>
        <w:t>获取文化生态系统服务供给指数</w:t>
      </w:r>
      <w:r w:rsidRPr="006B1F4A">
        <w:rPr>
          <w:rFonts w:ascii="仿宋" w:eastAsia="仿宋" w:hAnsi="仿宋" w:cs="宋体"/>
          <w:kern w:val="0"/>
          <w:sz w:val="24"/>
          <w:szCs w:val="24"/>
        </w:rPr>
        <w:t>,</w:t>
      </w:r>
      <w:r>
        <w:rPr>
          <w:rFonts w:ascii="仿宋" w:eastAsia="仿宋" w:hAnsi="仿宋" w:cs="宋体" w:hint="eastAsia"/>
          <w:kern w:val="0"/>
          <w:sz w:val="24"/>
          <w:szCs w:val="24"/>
        </w:rPr>
        <w:t>所有</w:t>
      </w:r>
      <w:r w:rsidRPr="006B1F4A">
        <w:rPr>
          <w:rFonts w:ascii="仿宋" w:eastAsia="仿宋" w:hAnsi="仿宋" w:cs="宋体" w:hint="eastAsia"/>
          <w:kern w:val="0"/>
          <w:sz w:val="24"/>
          <w:szCs w:val="24"/>
        </w:rPr>
        <w:t>指标均通过最大最小值标准化至</w:t>
      </w:r>
      <w:r w:rsidRPr="006B1F4A">
        <w:rPr>
          <w:rFonts w:ascii="仿宋" w:eastAsia="仿宋" w:hAnsi="仿宋" w:cs="宋体"/>
          <w:kern w:val="0"/>
          <w:sz w:val="24"/>
          <w:szCs w:val="24"/>
        </w:rPr>
        <w:t>0-1</w:t>
      </w:r>
      <w:r w:rsidRPr="006B1F4A">
        <w:rPr>
          <w:rFonts w:ascii="仿宋" w:eastAsia="仿宋" w:hAnsi="仿宋" w:cs="宋体" w:hint="eastAsia"/>
          <w:kern w:val="0"/>
          <w:sz w:val="24"/>
          <w:szCs w:val="24"/>
        </w:rPr>
        <w:t>区间内</w:t>
      </w:r>
      <w:r>
        <w:rPr>
          <w:rFonts w:ascii="仿宋" w:eastAsia="仿宋" w:hAnsi="仿宋" w:cs="宋体"/>
          <w:kern w:val="0"/>
          <w:sz w:val="24"/>
          <w:szCs w:val="24"/>
        </w:rPr>
        <w:t>.</w:t>
      </w:r>
    </w:p>
    <w:p w14:paraId="2DA536B6" w14:textId="77777777" w:rsidR="00DE3873" w:rsidRPr="006B1F4A" w:rsidRDefault="00DE3873" w:rsidP="00DE3873">
      <w:pPr>
        <w:widowControl/>
        <w:jc w:val="left"/>
        <w:rPr>
          <w:rFonts w:ascii="宋体" w:hAnsi="宋体" w:cs="宋体"/>
          <w:kern w:val="0"/>
          <w:sz w:val="24"/>
          <w:szCs w:val="24"/>
        </w:rPr>
      </w:pPr>
      <m:oMathPara>
        <m:oMath>
          <m:sSub>
            <m:sSubPr>
              <m:ctrlPr>
                <w:rPr>
                  <w:rFonts w:ascii="Cambria Math" w:hAnsi="Cambria Math" w:cs="Menlo"/>
                  <w:i/>
                  <w:kern w:val="0"/>
                  <w:szCs w:val="21"/>
                </w:rPr>
              </m:ctrlPr>
            </m:sSubPr>
            <m:e>
              <m:r>
                <w:rPr>
                  <w:rFonts w:ascii="Cambria Math" w:hAnsi="Cambria Math" w:cs="Menlo"/>
                  <w:kern w:val="0"/>
                  <w:szCs w:val="21"/>
                </w:rPr>
                <m:t>x</m:t>
              </m:r>
            </m:e>
            <m:sub>
              <m:r>
                <w:rPr>
                  <w:rFonts w:ascii="Cambria Math" w:hAnsi="Cambria Math" w:cs="Menlo"/>
                  <w:kern w:val="0"/>
                  <w:szCs w:val="21"/>
                </w:rPr>
                <m:t>normalize</m:t>
              </m:r>
            </m:sub>
          </m:sSub>
          <m:r>
            <w:rPr>
              <w:rFonts w:ascii="Cambria Math" w:hAnsi="Cambria Math" w:cs="Menlo"/>
              <w:kern w:val="0"/>
              <w:szCs w:val="21"/>
            </w:rPr>
            <m:t>=</m:t>
          </m:r>
          <m:f>
            <m:fPr>
              <m:ctrlPr>
                <w:rPr>
                  <w:rFonts w:ascii="Cambria Math" w:hAnsi="Cambria Math" w:cs="Menlo"/>
                  <w:kern w:val="0"/>
                  <w:szCs w:val="21"/>
                </w:rPr>
              </m:ctrlPr>
            </m:fPr>
            <m:num>
              <m:r>
                <w:rPr>
                  <w:rFonts w:ascii="Cambria Math" w:hAnsi="Cambria Math" w:cs="Menlo"/>
                  <w:kern w:val="0"/>
                  <w:szCs w:val="21"/>
                </w:rPr>
                <m:t>x-</m:t>
              </m:r>
              <m:sSub>
                <m:sSubPr>
                  <m:ctrlPr>
                    <w:rPr>
                      <w:rFonts w:ascii="Cambria Math" w:hAnsi="Cambria Math" w:cs="Menlo"/>
                      <w:i/>
                      <w:kern w:val="0"/>
                      <w:szCs w:val="21"/>
                    </w:rPr>
                  </m:ctrlPr>
                </m:sSubPr>
                <m:e>
                  <m:r>
                    <w:rPr>
                      <w:rFonts w:ascii="Cambria Math" w:hAnsi="Cambria Math" w:cs="Menlo"/>
                      <w:kern w:val="0"/>
                      <w:szCs w:val="21"/>
                    </w:rPr>
                    <m:t>x</m:t>
                  </m:r>
                </m:e>
                <m:sub>
                  <m:r>
                    <w:rPr>
                      <w:rFonts w:ascii="Cambria Math" w:hAnsi="Cambria Math" w:cs="Menlo"/>
                      <w:kern w:val="0"/>
                      <w:szCs w:val="21"/>
                    </w:rPr>
                    <m:t>min</m:t>
                  </m:r>
                </m:sub>
              </m:sSub>
              <m:ctrlPr>
                <w:rPr>
                  <w:rFonts w:ascii="Cambria Math" w:hAnsi="Cambria Math" w:cs="Menlo"/>
                  <w:color w:val="BDE052"/>
                  <w:kern w:val="0"/>
                  <w:szCs w:val="21"/>
                </w:rPr>
              </m:ctrlPr>
            </m:num>
            <m:den>
              <m:sSub>
                <m:sSubPr>
                  <m:ctrlPr>
                    <w:rPr>
                      <w:rFonts w:ascii="Cambria Math" w:hAnsi="Cambria Math" w:cs="Menlo"/>
                      <w:i/>
                      <w:kern w:val="0"/>
                      <w:szCs w:val="21"/>
                    </w:rPr>
                  </m:ctrlPr>
                </m:sSubPr>
                <m:e>
                  <m:r>
                    <w:rPr>
                      <w:rFonts w:ascii="Cambria Math" w:hAnsi="Cambria Math" w:cs="Menlo"/>
                      <w:kern w:val="0"/>
                      <w:szCs w:val="21"/>
                    </w:rPr>
                    <m:t>x</m:t>
                  </m:r>
                  <m:ctrlPr>
                    <w:rPr>
                      <w:rFonts w:ascii="Cambria Math" w:hAnsi="Cambria Math" w:cs="Menlo"/>
                      <w:color w:val="BDE052"/>
                      <w:kern w:val="0"/>
                      <w:szCs w:val="21"/>
                    </w:rPr>
                  </m:ctrlPr>
                </m:e>
                <m:sub>
                  <m:r>
                    <w:rPr>
                      <w:rFonts w:ascii="Cambria Math" w:hAnsi="Cambria Math" w:cs="Menlo"/>
                      <w:kern w:val="0"/>
                      <w:szCs w:val="21"/>
                    </w:rPr>
                    <m:t>max</m:t>
                  </m:r>
                </m:sub>
              </m:sSub>
              <m:r>
                <w:rPr>
                  <w:rFonts w:ascii="Cambria Math" w:hAnsi="Cambria Math" w:cs="Menlo"/>
                  <w:kern w:val="0"/>
                  <w:szCs w:val="21"/>
                </w:rPr>
                <m:t>-</m:t>
              </m:r>
              <m:sSub>
                <m:sSubPr>
                  <m:ctrlPr>
                    <w:rPr>
                      <w:rFonts w:ascii="Cambria Math" w:hAnsi="Cambria Math" w:cs="Menlo"/>
                      <w:i/>
                      <w:kern w:val="0"/>
                      <w:szCs w:val="21"/>
                    </w:rPr>
                  </m:ctrlPr>
                </m:sSubPr>
                <m:e>
                  <m:r>
                    <w:rPr>
                      <w:rFonts w:ascii="Cambria Math" w:hAnsi="Cambria Math" w:cs="Menlo"/>
                      <w:kern w:val="0"/>
                      <w:szCs w:val="21"/>
                    </w:rPr>
                    <m:t>x</m:t>
                  </m:r>
                </m:e>
                <m:sub>
                  <m:r>
                    <w:rPr>
                      <w:rFonts w:ascii="Cambria Math" w:hAnsi="Cambria Math" w:cs="Menlo"/>
                      <w:kern w:val="0"/>
                      <w:szCs w:val="21"/>
                    </w:rPr>
                    <m:t>min</m:t>
                  </m:r>
                </m:sub>
              </m:sSub>
              <m:ctrlPr>
                <w:rPr>
                  <w:rFonts w:ascii="Cambria Math" w:hAnsi="Cambria Math" w:cs="Menlo"/>
                  <w:color w:val="BDE052"/>
                  <w:kern w:val="0"/>
                  <w:szCs w:val="21"/>
                </w:rPr>
              </m:ctrlPr>
            </m:den>
          </m:f>
        </m:oMath>
      </m:oMathPara>
    </w:p>
    <w:p w14:paraId="3630AAC7" w14:textId="54808AAC" w:rsidR="00DE3873" w:rsidRPr="006B1F4A" w:rsidRDefault="00D4734E" w:rsidP="00B746F5">
      <w:pPr>
        <w:pStyle w:val="2"/>
      </w:pPr>
      <w:r>
        <w:t>3</w:t>
      </w:r>
      <w:r w:rsidR="00DE3873" w:rsidRPr="006B1F4A">
        <w:t>.</w:t>
      </w:r>
      <w:r>
        <w:t>2</w:t>
      </w:r>
      <w:r w:rsidR="00DE3873" w:rsidRPr="006B1F4A">
        <w:t xml:space="preserve"> </w:t>
      </w:r>
      <w:r w:rsidR="00DE3873" w:rsidRPr="006B1F4A">
        <w:rPr>
          <w:rFonts w:hint="eastAsia"/>
        </w:rPr>
        <w:t>文化生态系统服务需求制图</w:t>
      </w:r>
    </w:p>
    <w:p w14:paraId="041452CA" w14:textId="6845B802" w:rsidR="00DE3873" w:rsidRDefault="00DE3873" w:rsidP="006B1F4A">
      <w:pPr>
        <w:widowControl/>
        <w:ind w:firstLine="420"/>
        <w:rPr>
          <w:rFonts w:ascii="仿宋" w:eastAsia="仿宋" w:hAnsi="仿宋" w:cs="宋体"/>
          <w:kern w:val="0"/>
          <w:sz w:val="24"/>
          <w:szCs w:val="24"/>
        </w:rPr>
      </w:pPr>
      <w:r>
        <w:rPr>
          <w:rFonts w:ascii="仿宋" w:eastAsia="仿宋" w:hAnsi="仿宋" w:cs="宋体" w:hint="eastAsia"/>
          <w:kern w:val="0"/>
          <w:sz w:val="24"/>
          <w:szCs w:val="24"/>
        </w:rPr>
        <w:t>文化生态系统服务需求计算参照</w:t>
      </w:r>
      <w:r w:rsidR="00D6303B" w:rsidRPr="00D6303B">
        <w:rPr>
          <w:rFonts w:ascii="仿宋" w:eastAsia="仿宋" w:hAnsi="仿宋" w:cs="宋体" w:hint="eastAsia"/>
          <w:kern w:val="0"/>
          <w:sz w:val="24"/>
          <w:szCs w:val="24"/>
          <w:vertAlign w:val="superscript"/>
        </w:rPr>
        <w:t>[</w:t>
      </w:r>
      <w:r w:rsidR="00D6303B" w:rsidRPr="00D6303B">
        <w:rPr>
          <w:rFonts w:ascii="仿宋" w:eastAsia="仿宋" w:hAnsi="仿宋" w:cs="宋体"/>
          <w:kern w:val="0"/>
          <w:sz w:val="24"/>
          <w:szCs w:val="24"/>
          <w:vertAlign w:val="superscript"/>
        </w:rPr>
        <w:t>38]</w:t>
      </w:r>
      <w:r>
        <w:rPr>
          <w:rFonts w:ascii="仿宋" w:eastAsia="仿宋" w:hAnsi="仿宋" w:cs="宋体" w:hint="eastAsia"/>
          <w:kern w:val="0"/>
          <w:sz w:val="24"/>
          <w:szCs w:val="24"/>
        </w:rPr>
        <w:t>基于娱乐服务设施可达性的制图方法.假设研究区内居民对文化生态系统服务均具有相同程度的需求,但他们得到满足的程度取决于距离文化生态系统服务的距离.据此建立交叉表量化文化生态系统服务需求指数,并将其标准化至(</w:t>
      </w:r>
      <w:r>
        <w:rPr>
          <w:rFonts w:ascii="仿宋" w:eastAsia="仿宋" w:hAnsi="仿宋" w:cs="宋体"/>
          <w:kern w:val="0"/>
          <w:sz w:val="24"/>
          <w:szCs w:val="24"/>
        </w:rPr>
        <w:t>0-1)</w:t>
      </w:r>
      <w:r>
        <w:rPr>
          <w:rFonts w:ascii="仿宋" w:eastAsia="仿宋" w:hAnsi="仿宋" w:cs="宋体" w:hint="eastAsia"/>
          <w:kern w:val="0"/>
          <w:sz w:val="24"/>
          <w:szCs w:val="24"/>
        </w:rPr>
        <w:t>区间</w:t>
      </w:r>
      <w:r w:rsidRPr="00DF4538">
        <w:rPr>
          <w:rFonts w:ascii="仿宋" w:eastAsia="仿宋" w:hAnsi="仿宋" w:cs="宋体" w:hint="eastAsia"/>
          <w:b/>
          <w:bCs/>
          <w:kern w:val="0"/>
          <w:sz w:val="24"/>
          <w:szCs w:val="24"/>
        </w:rPr>
        <w:t>(图1)</w:t>
      </w:r>
      <w:r>
        <w:rPr>
          <w:rFonts w:ascii="仿宋" w:eastAsia="仿宋" w:hAnsi="仿宋" w:cs="宋体" w:hint="eastAsia"/>
          <w:kern w:val="0"/>
          <w:sz w:val="24"/>
          <w:szCs w:val="24"/>
        </w:rPr>
        <w:t>.</w:t>
      </w:r>
      <w:r w:rsidRPr="00F8540F">
        <w:rPr>
          <w:noProof/>
        </w:rPr>
        <w:t xml:space="preserve"> </w:t>
      </w:r>
    </w:p>
    <w:p w14:paraId="1AB8AF3B" w14:textId="677949CA" w:rsidR="00DE3873" w:rsidRPr="006B1F4A" w:rsidRDefault="00B746F5" w:rsidP="00B746F5">
      <w:pPr>
        <w:pStyle w:val="2"/>
      </w:pPr>
      <w:r>
        <w:rPr>
          <w:noProof/>
        </w:rPr>
        <w:lastRenderedPageBreak/>
        <mc:AlternateContent>
          <mc:Choice Requires="wps">
            <w:drawing>
              <wp:anchor distT="0" distB="0" distL="114300" distR="114300" simplePos="0" relativeHeight="251660288" behindDoc="0" locked="0" layoutInCell="1" allowOverlap="1" wp14:anchorId="7B402742" wp14:editId="46CD84EB">
                <wp:simplePos x="0" y="0"/>
                <wp:positionH relativeFrom="column">
                  <wp:posOffset>22860</wp:posOffset>
                </wp:positionH>
                <wp:positionV relativeFrom="paragraph">
                  <wp:posOffset>5817171</wp:posOffset>
                </wp:positionV>
                <wp:extent cx="5709920" cy="635"/>
                <wp:effectExtent l="0" t="0" r="5080" b="12065"/>
                <wp:wrapSquare wrapText="bothSides"/>
                <wp:docPr id="4" name="文本框 4"/>
                <wp:cNvGraphicFramePr/>
                <a:graphic xmlns:a="http://schemas.openxmlformats.org/drawingml/2006/main">
                  <a:graphicData uri="http://schemas.microsoft.com/office/word/2010/wordprocessingShape">
                    <wps:wsp>
                      <wps:cNvSpPr txBox="1"/>
                      <wps:spPr>
                        <a:xfrm>
                          <a:off x="0" y="0"/>
                          <a:ext cx="5709920" cy="635"/>
                        </a:xfrm>
                        <a:prstGeom prst="rect">
                          <a:avLst/>
                        </a:prstGeom>
                        <a:solidFill>
                          <a:prstClr val="white"/>
                        </a:solidFill>
                        <a:ln>
                          <a:noFill/>
                        </a:ln>
                      </wps:spPr>
                      <wps:txbx>
                        <w:txbxContent>
                          <w:p w14:paraId="60EDA263" w14:textId="1168118A" w:rsidR="00DE3873" w:rsidRPr="00694E85" w:rsidRDefault="00DE3873" w:rsidP="00DE3873">
                            <w:pPr>
                              <w:pStyle w:val="af2"/>
                              <w:jc w:val="center"/>
                              <w:rPr>
                                <w:rFonts w:ascii="仿宋" w:eastAsia="仿宋" w:hAnsi="仿宋" w:cs="宋体"/>
                                <w:kern w:val="0"/>
                                <w:sz w:val="36"/>
                                <w:szCs w:val="24"/>
                              </w:rPr>
                            </w:pPr>
                            <w:r w:rsidRPr="00694E85">
                              <w:rPr>
                                <w:rFonts w:ascii="黑体" w:hAnsi="黑体" w:hint="eastAsia"/>
                                <w:b/>
                                <w:bCs/>
                                <w:sz w:val="24"/>
                                <w:szCs w:val="24"/>
                              </w:rPr>
                              <w:t>图</w:t>
                            </w:r>
                            <w:r w:rsidRPr="00694E85">
                              <w:rPr>
                                <w:rFonts w:ascii="黑体" w:hAnsi="黑体"/>
                                <w:b/>
                                <w:bCs/>
                                <w:sz w:val="24"/>
                                <w:szCs w:val="24"/>
                              </w:rPr>
                              <w:fldChar w:fldCharType="begin"/>
                            </w:r>
                            <w:r w:rsidRPr="00694E85">
                              <w:rPr>
                                <w:rFonts w:ascii="黑体" w:hAnsi="黑体"/>
                                <w:b/>
                                <w:bCs/>
                                <w:sz w:val="24"/>
                                <w:szCs w:val="24"/>
                              </w:rPr>
                              <w:instrText xml:space="preserve"> </w:instrText>
                            </w:r>
                            <w:r w:rsidRPr="00694E85">
                              <w:rPr>
                                <w:rFonts w:ascii="黑体" w:hAnsi="黑体" w:hint="eastAsia"/>
                                <w:b/>
                                <w:bCs/>
                                <w:sz w:val="24"/>
                                <w:szCs w:val="24"/>
                              </w:rPr>
                              <w:instrText>SEQ 图表 \* ARABIC</w:instrText>
                            </w:r>
                            <w:r w:rsidRPr="00694E85">
                              <w:rPr>
                                <w:rFonts w:ascii="黑体" w:hAnsi="黑体"/>
                                <w:b/>
                                <w:bCs/>
                                <w:sz w:val="24"/>
                                <w:szCs w:val="24"/>
                              </w:rPr>
                              <w:instrText xml:space="preserve"> </w:instrText>
                            </w:r>
                            <w:r w:rsidRPr="00694E85">
                              <w:rPr>
                                <w:rFonts w:ascii="黑体" w:hAnsi="黑体"/>
                                <w:b/>
                                <w:bCs/>
                                <w:sz w:val="24"/>
                                <w:szCs w:val="24"/>
                              </w:rPr>
                              <w:fldChar w:fldCharType="separate"/>
                            </w:r>
                            <w:r w:rsidR="003E0BEF">
                              <w:rPr>
                                <w:rFonts w:ascii="黑体" w:hAnsi="黑体"/>
                                <w:b/>
                                <w:bCs/>
                                <w:noProof/>
                                <w:sz w:val="24"/>
                                <w:szCs w:val="24"/>
                              </w:rPr>
                              <w:t>1</w:t>
                            </w:r>
                            <w:r w:rsidRPr="00694E85">
                              <w:rPr>
                                <w:rFonts w:ascii="黑体" w:hAnsi="黑体"/>
                                <w:b/>
                                <w:bCs/>
                                <w:sz w:val="24"/>
                                <w:szCs w:val="24"/>
                              </w:rPr>
                              <w:fldChar w:fldCharType="end"/>
                            </w:r>
                            <w:r w:rsidRPr="00694E85">
                              <w:rPr>
                                <w:rFonts w:ascii="黑体" w:hAnsi="黑体"/>
                                <w:b/>
                                <w:bCs/>
                                <w:sz w:val="24"/>
                                <w:szCs w:val="24"/>
                              </w:rPr>
                              <w:t xml:space="preserve"> </w:t>
                            </w:r>
                            <w:r w:rsidRPr="00694E85">
                              <w:rPr>
                                <w:rFonts w:ascii="黑体" w:hAnsi="黑体" w:hint="eastAsia"/>
                                <w:sz w:val="24"/>
                                <w:szCs w:val="24"/>
                              </w:rPr>
                              <w:t>文化生态系统需求交叉表</w:t>
                            </w:r>
                            <w:r w:rsidR="00D6303B" w:rsidRPr="00D6303B">
                              <w:rPr>
                                <w:rFonts w:ascii="仿宋" w:eastAsia="仿宋" w:hAnsi="仿宋" w:cs="宋体" w:hint="eastAsia"/>
                                <w:kern w:val="0"/>
                                <w:sz w:val="24"/>
                                <w:szCs w:val="24"/>
                                <w:vertAlign w:val="superscript"/>
                              </w:rPr>
                              <w:t>[</w:t>
                            </w:r>
                            <w:r w:rsidR="00D6303B" w:rsidRPr="00D6303B">
                              <w:rPr>
                                <w:rFonts w:ascii="仿宋" w:eastAsia="仿宋" w:hAnsi="仿宋" w:cs="宋体"/>
                                <w:kern w:val="0"/>
                                <w:sz w:val="24"/>
                                <w:szCs w:val="24"/>
                                <w:vertAlign w:val="superscript"/>
                              </w:rPr>
                              <w:t>38]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402742" id="_x0000_t202" coordsize="21600,21600" o:spt="202" path="m,l,21600r21600,l21600,xe">
                <v:stroke joinstyle="miter"/>
                <v:path gradientshapeok="t" o:connecttype="rect"/>
              </v:shapetype>
              <v:shape id="文本框 4" o:spid="_x0000_s1026" type="#_x0000_t202" style="position:absolute;left:0;text-align:left;margin-left:1.8pt;margin-top:458.05pt;width:449.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" stroked="f">
                <v:textbox style="mso-fit-shape-to-text:t" inset="0,0,0,0">
                  <w:txbxContent>
                    <w:p w14:paraId="60EDA263" w14:textId="1168118A" w:rsidR="00DE3873" w:rsidRPr="00694E85" w:rsidRDefault="00DE3873" w:rsidP="00DE3873">
                      <w:pPr>
                        <w:pStyle w:val="af2"/>
                        <w:jc w:val="center"/>
                        <w:rPr>
                          <w:rFonts w:ascii="仿宋" w:eastAsia="仿宋" w:hAnsi="仿宋" w:cs="宋体"/>
                          <w:kern w:val="0"/>
                          <w:sz w:val="36"/>
                          <w:szCs w:val="24"/>
                        </w:rPr>
                      </w:pPr>
                      <w:r w:rsidRPr="00694E85">
                        <w:rPr>
                          <w:rFonts w:ascii="黑体" w:hAnsi="黑体" w:hint="eastAsia"/>
                          <w:b/>
                          <w:bCs/>
                          <w:sz w:val="24"/>
                          <w:szCs w:val="24"/>
                        </w:rPr>
                        <w:t>图</w:t>
                      </w:r>
                      <w:r w:rsidRPr="00694E85">
                        <w:rPr>
                          <w:rFonts w:ascii="黑体" w:hAnsi="黑体"/>
                          <w:b/>
                          <w:bCs/>
                          <w:sz w:val="24"/>
                          <w:szCs w:val="24"/>
                        </w:rPr>
                        <w:fldChar w:fldCharType="begin"/>
                      </w:r>
                      <w:r w:rsidRPr="00694E85">
                        <w:rPr>
                          <w:rFonts w:ascii="黑体" w:hAnsi="黑体"/>
                          <w:b/>
                          <w:bCs/>
                          <w:sz w:val="24"/>
                          <w:szCs w:val="24"/>
                        </w:rPr>
                        <w:instrText xml:space="preserve"> </w:instrText>
                      </w:r>
                      <w:r w:rsidRPr="00694E85">
                        <w:rPr>
                          <w:rFonts w:ascii="黑体" w:hAnsi="黑体" w:hint="eastAsia"/>
                          <w:b/>
                          <w:bCs/>
                          <w:sz w:val="24"/>
                          <w:szCs w:val="24"/>
                        </w:rPr>
                        <w:instrText>SEQ 图表 \* ARABIC</w:instrText>
                      </w:r>
                      <w:r w:rsidRPr="00694E85">
                        <w:rPr>
                          <w:rFonts w:ascii="黑体" w:hAnsi="黑体"/>
                          <w:b/>
                          <w:bCs/>
                          <w:sz w:val="24"/>
                          <w:szCs w:val="24"/>
                        </w:rPr>
                        <w:instrText xml:space="preserve"> </w:instrText>
                      </w:r>
                      <w:r w:rsidRPr="00694E85">
                        <w:rPr>
                          <w:rFonts w:ascii="黑体" w:hAnsi="黑体"/>
                          <w:b/>
                          <w:bCs/>
                          <w:sz w:val="24"/>
                          <w:szCs w:val="24"/>
                        </w:rPr>
                        <w:fldChar w:fldCharType="separate"/>
                      </w:r>
                      <w:r w:rsidR="003E0BEF">
                        <w:rPr>
                          <w:rFonts w:ascii="黑体" w:hAnsi="黑体"/>
                          <w:b/>
                          <w:bCs/>
                          <w:noProof/>
                          <w:sz w:val="24"/>
                          <w:szCs w:val="24"/>
                        </w:rPr>
                        <w:t>1</w:t>
                      </w:r>
                      <w:r w:rsidRPr="00694E85">
                        <w:rPr>
                          <w:rFonts w:ascii="黑体" w:hAnsi="黑体"/>
                          <w:b/>
                          <w:bCs/>
                          <w:sz w:val="24"/>
                          <w:szCs w:val="24"/>
                        </w:rPr>
                        <w:fldChar w:fldCharType="end"/>
                      </w:r>
                      <w:r w:rsidRPr="00694E85">
                        <w:rPr>
                          <w:rFonts w:ascii="黑体" w:hAnsi="黑体"/>
                          <w:b/>
                          <w:bCs/>
                          <w:sz w:val="24"/>
                          <w:szCs w:val="24"/>
                        </w:rPr>
                        <w:t xml:space="preserve"> </w:t>
                      </w:r>
                      <w:r w:rsidRPr="00694E85">
                        <w:rPr>
                          <w:rFonts w:ascii="黑体" w:hAnsi="黑体" w:hint="eastAsia"/>
                          <w:sz w:val="24"/>
                          <w:szCs w:val="24"/>
                        </w:rPr>
                        <w:t>文化生态系统需求交叉表</w:t>
                      </w:r>
                      <w:r w:rsidR="00D6303B" w:rsidRPr="00D6303B">
                        <w:rPr>
                          <w:rFonts w:ascii="仿宋" w:eastAsia="仿宋" w:hAnsi="仿宋" w:cs="宋体" w:hint="eastAsia"/>
                          <w:kern w:val="0"/>
                          <w:sz w:val="24"/>
                          <w:szCs w:val="24"/>
                          <w:vertAlign w:val="superscript"/>
                        </w:rPr>
                        <w:t>[</w:t>
                      </w:r>
                      <w:r w:rsidR="00D6303B" w:rsidRPr="00D6303B">
                        <w:rPr>
                          <w:rFonts w:ascii="仿宋" w:eastAsia="仿宋" w:hAnsi="仿宋" w:cs="宋体"/>
                          <w:kern w:val="0"/>
                          <w:sz w:val="24"/>
                          <w:szCs w:val="24"/>
                          <w:vertAlign w:val="superscript"/>
                        </w:rPr>
                        <w:t>38]</w:t>
                      </w:r>
                    </w:p>
                  </w:txbxContent>
                </v:textbox>
                <w10:wrap type="square"/>
              </v:shape>
            </w:pict>
          </mc:Fallback>
        </mc:AlternateContent>
      </w:r>
      <w:r w:rsidRPr="00F8540F">
        <w:rPr>
          <w:rFonts w:ascii="仿宋" w:eastAsia="仿宋" w:hAnsi="仿宋" w:cs="宋体"/>
          <w:noProof/>
          <w:kern w:val="0"/>
          <w:sz w:val="24"/>
          <w:szCs w:val="24"/>
        </w:rPr>
        <w:drawing>
          <wp:anchor distT="0" distB="0" distL="114300" distR="114300" simplePos="0" relativeHeight="251659264" behindDoc="0" locked="0" layoutInCell="1" allowOverlap="1" wp14:anchorId="1412A1B3" wp14:editId="25CEEB7D">
            <wp:simplePos x="0" y="0"/>
            <wp:positionH relativeFrom="column">
              <wp:posOffset>22860</wp:posOffset>
            </wp:positionH>
            <wp:positionV relativeFrom="paragraph">
              <wp:posOffset>39</wp:posOffset>
            </wp:positionV>
            <wp:extent cx="5709920" cy="5997575"/>
            <wp:effectExtent l="0" t="0" r="5080" b="0"/>
            <wp:wrapSquare wrapText="bothSides"/>
            <wp:docPr id="3" name="图片 3" descr="图表,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瀑布图&#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5709920" cy="5997575"/>
                    </a:xfrm>
                    <a:prstGeom prst="rect">
                      <a:avLst/>
                    </a:prstGeom>
                  </pic:spPr>
                </pic:pic>
              </a:graphicData>
            </a:graphic>
            <wp14:sizeRelH relativeFrom="page">
              <wp14:pctWidth>0</wp14:pctWidth>
            </wp14:sizeRelH>
            <wp14:sizeRelV relativeFrom="page">
              <wp14:pctHeight>0</wp14:pctHeight>
            </wp14:sizeRelV>
          </wp:anchor>
        </w:drawing>
      </w:r>
      <w:r w:rsidR="00D4734E">
        <w:t>3</w:t>
      </w:r>
      <w:r w:rsidR="00DE3873" w:rsidRPr="006B1F4A">
        <w:t>.</w:t>
      </w:r>
      <w:r w:rsidR="00D4734E">
        <w:t>3</w:t>
      </w:r>
      <w:r w:rsidR="00DE3873" w:rsidRPr="006B1F4A">
        <w:t xml:space="preserve"> </w:t>
      </w:r>
      <w:r w:rsidR="00DE3873" w:rsidRPr="006B1F4A">
        <w:rPr>
          <w:rFonts w:hint="eastAsia"/>
        </w:rPr>
        <w:t>文化生态系统</w:t>
      </w:r>
      <w:r w:rsidR="00DE3873">
        <w:rPr>
          <w:rFonts w:hint="eastAsia"/>
        </w:rPr>
        <w:t>服务</w:t>
      </w:r>
      <w:r w:rsidR="00DE3873" w:rsidRPr="006B1F4A">
        <w:rPr>
          <w:rFonts w:hint="eastAsia"/>
        </w:rPr>
        <w:t>供需匹配性分析</w:t>
      </w:r>
    </w:p>
    <w:p w14:paraId="3A27257A" w14:textId="728EA4D6" w:rsidR="00DE3873" w:rsidRPr="006B1F4A" w:rsidRDefault="00DE3873" w:rsidP="006B1F4A">
      <w:pPr>
        <w:widowControl/>
        <w:rPr>
          <w:rFonts w:ascii="仿宋" w:eastAsia="仿宋" w:hAnsi="仿宋" w:cs="宋体"/>
          <w:kern w:val="0"/>
          <w:sz w:val="24"/>
          <w:szCs w:val="24"/>
        </w:rPr>
      </w:pPr>
      <w:r>
        <w:rPr>
          <w:rFonts w:ascii="仿宋" w:eastAsia="仿宋" w:hAnsi="仿宋" w:cs="宋体"/>
          <w:kern w:val="0"/>
          <w:sz w:val="24"/>
          <w:szCs w:val="24"/>
        </w:rPr>
        <w:tab/>
      </w:r>
      <w:r>
        <w:rPr>
          <w:rFonts w:ascii="仿宋" w:eastAsia="仿宋" w:hAnsi="仿宋" w:cs="宋体" w:hint="eastAsia"/>
          <w:kern w:val="0"/>
          <w:sz w:val="24"/>
          <w:szCs w:val="24"/>
        </w:rPr>
        <w:t>为评估上海地区文化生态系统服务供需匹配程度,本文对文化生态系统服务供给及需求栅格进行空间叠加分析,以供给减去需求作为城市文化生态系统服务匹配指数.该数值位于</w:t>
      </w:r>
      <w:r>
        <w:rPr>
          <w:rFonts w:ascii="仿宋" w:eastAsia="仿宋" w:hAnsi="仿宋" w:cs="宋体"/>
          <w:kern w:val="0"/>
          <w:sz w:val="24"/>
          <w:szCs w:val="24"/>
        </w:rPr>
        <w:t>[-1,+1]</w:t>
      </w:r>
      <w:r>
        <w:rPr>
          <w:rFonts w:ascii="仿宋" w:eastAsia="仿宋" w:hAnsi="仿宋" w:cs="宋体" w:hint="eastAsia"/>
          <w:kern w:val="0"/>
          <w:sz w:val="24"/>
          <w:szCs w:val="24"/>
        </w:rPr>
        <w:t>之间,</w:t>
      </w:r>
      <w:r w:rsidRPr="006B1F4A">
        <w:rPr>
          <w:rFonts w:ascii="仿宋" w:eastAsia="仿宋" w:hAnsi="仿宋" w:cs="宋体"/>
          <w:kern w:val="0"/>
          <w:sz w:val="24"/>
          <w:szCs w:val="24"/>
        </w:rPr>
        <w:t xml:space="preserve"> 正数表示供大于求,负数表示求大于供,且数值越大,表示供需不平衡程度越高.</w:t>
      </w:r>
    </w:p>
    <w:p w14:paraId="0AD59842" w14:textId="23DD0953" w:rsidR="00DE3873" w:rsidRDefault="00D4734E" w:rsidP="00B746F5">
      <w:pPr>
        <w:pStyle w:val="2"/>
      </w:pPr>
      <w:r>
        <w:lastRenderedPageBreak/>
        <w:t>3</w:t>
      </w:r>
      <w:r w:rsidR="00DE3873" w:rsidRPr="006B1F4A">
        <w:rPr>
          <w:b/>
          <w:sz w:val="32"/>
          <w:szCs w:val="32"/>
        </w:rPr>
        <w:t>.</w:t>
      </w:r>
      <w:r>
        <w:t>4</w:t>
      </w:r>
      <w:r w:rsidR="00DE3873" w:rsidRPr="006B1F4A">
        <w:rPr>
          <w:b/>
          <w:sz w:val="32"/>
          <w:szCs w:val="32"/>
        </w:rPr>
        <w:t xml:space="preserve"> </w:t>
      </w:r>
      <w:r w:rsidR="00DE3873">
        <w:rPr>
          <w:rFonts w:hint="eastAsia"/>
        </w:rPr>
        <w:t>不同人群中文化生态系统服务供需匹配度比较</w:t>
      </w:r>
    </w:p>
    <w:p w14:paraId="3F3ED4C6" w14:textId="1909870E" w:rsidR="00DE3873" w:rsidRPr="006B1F4A" w:rsidRDefault="00DE3873" w:rsidP="006B1F4A">
      <w:pPr>
        <w:widowControl/>
        <w:ind w:firstLine="420"/>
        <w:rPr>
          <w:rFonts w:ascii="仿宋" w:eastAsia="仿宋" w:hAnsi="仿宋" w:cs="宋体"/>
          <w:kern w:val="0"/>
          <w:sz w:val="24"/>
          <w:szCs w:val="24"/>
        </w:rPr>
      </w:pPr>
      <w:r>
        <w:rPr>
          <w:rFonts w:ascii="仿宋" w:eastAsia="仿宋" w:hAnsi="仿宋" w:cs="宋体" w:hint="eastAsia"/>
          <w:kern w:val="0"/>
          <w:sz w:val="24"/>
          <w:szCs w:val="24"/>
        </w:rPr>
        <w:t>通过比较供需不平衡指数及社会经济指标评估不同人群配置文化生态系统服务的环境公平性问题.主要考虑年龄及收入两大维度,以统计单元内不同年龄段人口的比重以及年家庭收入作为基本指标</w:t>
      </w:r>
      <w:r>
        <w:rPr>
          <w:rFonts w:ascii="仿宋" w:eastAsia="仿宋" w:hAnsi="仿宋" w:cs="宋体"/>
          <w:kern w:val="0"/>
          <w:sz w:val="24"/>
          <w:szCs w:val="24"/>
        </w:rPr>
        <w:t>,</w:t>
      </w:r>
      <w:r>
        <w:rPr>
          <w:rFonts w:ascii="仿宋" w:eastAsia="仿宋" w:hAnsi="仿宋" w:cs="宋体" w:hint="eastAsia"/>
          <w:kern w:val="0"/>
          <w:sz w:val="24"/>
          <w:szCs w:val="24"/>
        </w:rPr>
        <w:t>方法参照</w:t>
      </w:r>
      <w:r w:rsidR="00D6303B" w:rsidRPr="00D6303B">
        <w:rPr>
          <w:rFonts w:ascii="仿宋" w:eastAsia="仿宋" w:hAnsi="仿宋" w:cs="宋体" w:hint="eastAsia"/>
          <w:kern w:val="0"/>
          <w:sz w:val="24"/>
          <w:szCs w:val="24"/>
          <w:vertAlign w:val="superscript"/>
        </w:rPr>
        <w:t>[</w:t>
      </w:r>
      <w:r w:rsidR="00D6303B" w:rsidRPr="00D6303B">
        <w:rPr>
          <w:rFonts w:ascii="仿宋" w:eastAsia="仿宋" w:hAnsi="仿宋" w:cs="宋体"/>
          <w:kern w:val="0"/>
          <w:sz w:val="24"/>
          <w:szCs w:val="24"/>
          <w:vertAlign w:val="superscript"/>
        </w:rPr>
        <w:t>38]</w:t>
      </w:r>
      <w:r>
        <w:rPr>
          <w:rFonts w:ascii="仿宋" w:eastAsia="仿宋" w:hAnsi="仿宋" w:cs="宋体"/>
          <w:b/>
          <w:bCs/>
          <w:kern w:val="0"/>
          <w:sz w:val="24"/>
          <w:szCs w:val="24"/>
        </w:rPr>
        <w:t>.</w:t>
      </w:r>
      <w:r>
        <w:rPr>
          <w:rFonts w:ascii="仿宋" w:eastAsia="仿宋" w:hAnsi="仿宋" w:cs="宋体" w:hint="eastAsia"/>
          <w:kern w:val="0"/>
          <w:sz w:val="24"/>
          <w:szCs w:val="24"/>
        </w:rPr>
        <w:t>首先,通过空间热点分析探索上海城市文化生态系统服务不平衡指数的空间聚类模式</w:t>
      </w:r>
      <w:r>
        <w:rPr>
          <w:rFonts w:ascii="仿宋" w:eastAsia="仿宋" w:hAnsi="仿宋" w:cs="宋体"/>
          <w:kern w:val="0"/>
          <w:sz w:val="24"/>
          <w:szCs w:val="24"/>
        </w:rPr>
        <w:t>.</w:t>
      </w:r>
      <w:r>
        <w:rPr>
          <w:rFonts w:ascii="仿宋" w:eastAsia="仿宋" w:hAnsi="仿宋" w:cs="宋体" w:hint="eastAsia"/>
          <w:kern w:val="0"/>
          <w:sz w:val="24"/>
          <w:szCs w:val="24"/>
        </w:rPr>
        <w:t>第二,基于该聚类模式,通过</w:t>
      </w:r>
      <w:r>
        <w:rPr>
          <w:rFonts w:ascii="仿宋" w:eastAsia="仿宋" w:hAnsi="仿宋" w:cs="宋体"/>
          <w:kern w:val="0"/>
          <w:sz w:val="24"/>
          <w:szCs w:val="24"/>
        </w:rPr>
        <w:t>ANOVA</w:t>
      </w:r>
      <w:r>
        <w:rPr>
          <w:rFonts w:ascii="仿宋" w:eastAsia="仿宋" w:hAnsi="仿宋" w:cs="宋体" w:hint="eastAsia"/>
          <w:kern w:val="0"/>
          <w:sz w:val="24"/>
          <w:szCs w:val="24"/>
        </w:rPr>
        <w:t>比较不同热点及冷点区域之间的人口年龄结构、收入是否存在显著差异,以探索上海市城市文化生态系统服务供需配置的环境公平性.</w:t>
      </w:r>
    </w:p>
    <w:p w14:paraId="69379FA8" w14:textId="0F81C646" w:rsidR="003E0BEF" w:rsidRDefault="003E0BEF" w:rsidP="003E0BEF">
      <w:pPr>
        <w:widowControl/>
        <w:ind w:firstLine="420"/>
        <w:rPr>
          <w:rFonts w:ascii="仿宋" w:eastAsia="仿宋" w:hAnsi="仿宋" w:cs="宋体"/>
          <w:kern w:val="0"/>
          <w:sz w:val="24"/>
          <w:szCs w:val="24"/>
        </w:rPr>
      </w:pPr>
      <w:r>
        <w:rPr>
          <w:noProof/>
        </w:rPr>
        <mc:AlternateContent>
          <mc:Choice Requires="wps">
            <w:drawing>
              <wp:anchor distT="0" distB="0" distL="114300" distR="114300" simplePos="0" relativeHeight="251663360" behindDoc="0" locked="0" layoutInCell="1" allowOverlap="1" wp14:anchorId="00A01BEA" wp14:editId="41378BCF">
                <wp:simplePos x="0" y="0"/>
                <wp:positionH relativeFrom="column">
                  <wp:posOffset>1870710</wp:posOffset>
                </wp:positionH>
                <wp:positionV relativeFrom="paragraph">
                  <wp:posOffset>5638800</wp:posOffset>
                </wp:positionV>
                <wp:extent cx="4198620" cy="635"/>
                <wp:effectExtent l="0" t="0" r="5080" b="12065"/>
                <wp:wrapSquare wrapText="bothSides"/>
                <wp:docPr id="6" name="文本框 6"/>
                <wp:cNvGraphicFramePr/>
                <a:graphic xmlns:a="http://schemas.openxmlformats.org/drawingml/2006/main">
                  <a:graphicData uri="http://schemas.microsoft.com/office/word/2010/wordprocessingShape">
                    <wps:wsp>
                      <wps:cNvSpPr txBox="1"/>
                      <wps:spPr>
                        <a:xfrm>
                          <a:off x="0" y="0"/>
                          <a:ext cx="4198620" cy="635"/>
                        </a:xfrm>
                        <a:prstGeom prst="rect">
                          <a:avLst/>
                        </a:prstGeom>
                        <a:solidFill>
                          <a:prstClr val="white"/>
                        </a:solidFill>
                        <a:ln>
                          <a:noFill/>
                        </a:ln>
                      </wps:spPr>
                      <wps:txbx>
                        <w:txbxContent>
                          <w:p w14:paraId="727932BD" w14:textId="77777777" w:rsidR="003E0BEF" w:rsidRPr="00DE3873" w:rsidRDefault="003E0BEF" w:rsidP="003E0BEF">
                            <w:pPr>
                              <w:pStyle w:val="af2"/>
                              <w:jc w:val="center"/>
                              <w:rPr>
                                <w:rFonts w:ascii="Arial" w:hAnsi="宋体" w:cs="Arial"/>
                                <w:sz w:val="22"/>
                                <w:szCs w:val="24"/>
                              </w:rPr>
                            </w:pPr>
                            <w:r w:rsidRPr="00952C99">
                              <w:rPr>
                                <w:rFonts w:ascii="黑体" w:hAnsi="黑体" w:hint="eastAsia"/>
                                <w:b/>
                                <w:bCs/>
                                <w:sz w:val="24"/>
                                <w:szCs w:val="24"/>
                              </w:rPr>
                              <w:t>图</w:t>
                            </w:r>
                            <w:r w:rsidRPr="00952C99">
                              <w:rPr>
                                <w:rFonts w:ascii="黑体" w:hAnsi="黑体"/>
                                <w:b/>
                                <w:bCs/>
                                <w:sz w:val="24"/>
                                <w:szCs w:val="24"/>
                              </w:rPr>
                              <w:fldChar w:fldCharType="begin"/>
                            </w:r>
                            <w:r w:rsidRPr="00952C99">
                              <w:rPr>
                                <w:rFonts w:ascii="黑体" w:hAnsi="黑体"/>
                                <w:b/>
                                <w:bCs/>
                                <w:sz w:val="24"/>
                                <w:szCs w:val="24"/>
                              </w:rPr>
                              <w:instrText xml:space="preserve"> </w:instrText>
                            </w:r>
                            <w:r w:rsidRPr="00952C99">
                              <w:rPr>
                                <w:rFonts w:ascii="黑体" w:hAnsi="黑体" w:hint="eastAsia"/>
                                <w:b/>
                                <w:bCs/>
                                <w:sz w:val="24"/>
                                <w:szCs w:val="24"/>
                              </w:rPr>
                              <w:instrText>SEQ 图表 \* ARABIC</w:instrText>
                            </w:r>
                            <w:r w:rsidRPr="00952C99">
                              <w:rPr>
                                <w:rFonts w:ascii="黑体" w:hAnsi="黑体"/>
                                <w:b/>
                                <w:bCs/>
                                <w:sz w:val="24"/>
                                <w:szCs w:val="24"/>
                              </w:rPr>
                              <w:instrText xml:space="preserve"> </w:instrText>
                            </w:r>
                            <w:r w:rsidRPr="00952C99">
                              <w:rPr>
                                <w:rFonts w:ascii="黑体" w:hAnsi="黑体"/>
                                <w:b/>
                                <w:bCs/>
                                <w:sz w:val="24"/>
                                <w:szCs w:val="24"/>
                              </w:rPr>
                              <w:fldChar w:fldCharType="separate"/>
                            </w:r>
                            <w:r w:rsidRPr="00952C99">
                              <w:rPr>
                                <w:rFonts w:ascii="黑体" w:hAnsi="黑体"/>
                                <w:b/>
                                <w:bCs/>
                                <w:sz w:val="24"/>
                                <w:szCs w:val="24"/>
                              </w:rPr>
                              <w:t>2</w:t>
                            </w:r>
                            <w:r w:rsidRPr="00952C99">
                              <w:rPr>
                                <w:rFonts w:ascii="黑体" w:hAnsi="黑体"/>
                                <w:b/>
                                <w:bCs/>
                                <w:sz w:val="24"/>
                                <w:szCs w:val="24"/>
                              </w:rPr>
                              <w:fldChar w:fldCharType="end"/>
                            </w:r>
                            <w:r w:rsidRPr="00952C99">
                              <w:rPr>
                                <w:rFonts w:ascii="黑体" w:hAnsi="黑体"/>
                                <w:b/>
                                <w:bCs/>
                                <w:sz w:val="24"/>
                                <w:szCs w:val="24"/>
                              </w:rPr>
                              <w:t xml:space="preserve"> </w:t>
                            </w:r>
                            <w:r w:rsidRPr="00952C99">
                              <w:rPr>
                                <w:rFonts w:ascii="黑体" w:hAnsi="黑体" w:hint="eastAsia"/>
                                <w:sz w:val="24"/>
                                <w:szCs w:val="24"/>
                              </w:rPr>
                              <w:t>功能设计概述</w:t>
                            </w:r>
                          </w:p>
                          <w:p w14:paraId="54FD2BAF" w14:textId="293507CE" w:rsidR="003E0BEF" w:rsidRPr="00A129E4" w:rsidRDefault="003E0BEF" w:rsidP="003E0BEF">
                            <w:pPr>
                              <w:pStyle w:val="af2"/>
                              <w:rPr>
                                <w:rFonts w:ascii="Arial" w:eastAsia="宋体" w:hAnsi="宋体" w:cs="Arial"/>
                                <w:noProof/>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A01BEA" id="文本框 6" o:spid="_x0000_s1027" type="#_x0000_t202" style="position:absolute;left:0;text-align:left;margin-left:147.3pt;margin-top:444pt;width:330.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" stroked="f">
                <v:textbox style="mso-fit-shape-to-text:t" inset="0,0,0,0">
                  <w:txbxContent>
                    <w:p w14:paraId="727932BD" w14:textId="77777777" w:rsidR="003E0BEF" w:rsidRPr="00DE3873" w:rsidRDefault="003E0BEF" w:rsidP="003E0BEF">
                      <w:pPr>
                        <w:pStyle w:val="af2"/>
                        <w:jc w:val="center"/>
                        <w:rPr>
                          <w:rFonts w:ascii="Arial" w:hAnsi="宋体" w:cs="Arial"/>
                          <w:sz w:val="22"/>
                          <w:szCs w:val="24"/>
                        </w:rPr>
                      </w:pPr>
                      <w:r w:rsidRPr="00952C99">
                        <w:rPr>
                          <w:rFonts w:ascii="黑体" w:hAnsi="黑体" w:hint="eastAsia"/>
                          <w:b/>
                          <w:bCs/>
                          <w:sz w:val="24"/>
                          <w:szCs w:val="24"/>
                        </w:rPr>
                        <w:t>图</w:t>
                      </w:r>
                      <w:r w:rsidRPr="00952C99">
                        <w:rPr>
                          <w:rFonts w:ascii="黑体" w:hAnsi="黑体"/>
                          <w:b/>
                          <w:bCs/>
                          <w:sz w:val="24"/>
                          <w:szCs w:val="24"/>
                        </w:rPr>
                        <w:fldChar w:fldCharType="begin"/>
                      </w:r>
                      <w:r w:rsidRPr="00952C99">
                        <w:rPr>
                          <w:rFonts w:ascii="黑体" w:hAnsi="黑体"/>
                          <w:b/>
                          <w:bCs/>
                          <w:sz w:val="24"/>
                          <w:szCs w:val="24"/>
                        </w:rPr>
                        <w:instrText xml:space="preserve"> </w:instrText>
                      </w:r>
                      <w:r w:rsidRPr="00952C99">
                        <w:rPr>
                          <w:rFonts w:ascii="黑体" w:hAnsi="黑体" w:hint="eastAsia"/>
                          <w:b/>
                          <w:bCs/>
                          <w:sz w:val="24"/>
                          <w:szCs w:val="24"/>
                        </w:rPr>
                        <w:instrText>SEQ 图表 \* ARABIC</w:instrText>
                      </w:r>
                      <w:r w:rsidRPr="00952C99">
                        <w:rPr>
                          <w:rFonts w:ascii="黑体" w:hAnsi="黑体"/>
                          <w:b/>
                          <w:bCs/>
                          <w:sz w:val="24"/>
                          <w:szCs w:val="24"/>
                        </w:rPr>
                        <w:instrText xml:space="preserve"> </w:instrText>
                      </w:r>
                      <w:r w:rsidRPr="00952C99">
                        <w:rPr>
                          <w:rFonts w:ascii="黑体" w:hAnsi="黑体"/>
                          <w:b/>
                          <w:bCs/>
                          <w:sz w:val="24"/>
                          <w:szCs w:val="24"/>
                        </w:rPr>
                        <w:fldChar w:fldCharType="separate"/>
                      </w:r>
                      <w:r w:rsidRPr="00952C99">
                        <w:rPr>
                          <w:rFonts w:ascii="黑体" w:hAnsi="黑体"/>
                          <w:b/>
                          <w:bCs/>
                          <w:sz w:val="24"/>
                          <w:szCs w:val="24"/>
                        </w:rPr>
                        <w:t>2</w:t>
                      </w:r>
                      <w:r w:rsidRPr="00952C99">
                        <w:rPr>
                          <w:rFonts w:ascii="黑体" w:hAnsi="黑体"/>
                          <w:b/>
                          <w:bCs/>
                          <w:sz w:val="24"/>
                          <w:szCs w:val="24"/>
                        </w:rPr>
                        <w:fldChar w:fldCharType="end"/>
                      </w:r>
                      <w:r w:rsidRPr="00952C99">
                        <w:rPr>
                          <w:rFonts w:ascii="黑体" w:hAnsi="黑体"/>
                          <w:b/>
                          <w:bCs/>
                          <w:sz w:val="24"/>
                          <w:szCs w:val="24"/>
                        </w:rPr>
                        <w:t xml:space="preserve"> </w:t>
                      </w:r>
                      <w:r w:rsidRPr="00952C99">
                        <w:rPr>
                          <w:rFonts w:ascii="黑体" w:hAnsi="黑体" w:hint="eastAsia"/>
                          <w:sz w:val="24"/>
                          <w:szCs w:val="24"/>
                        </w:rPr>
                        <w:t>功能设计概述</w:t>
                      </w:r>
                    </w:p>
                    <w:p w14:paraId="54FD2BAF" w14:textId="293507CE" w:rsidR="003E0BEF" w:rsidRPr="00A129E4" w:rsidRDefault="003E0BEF" w:rsidP="003E0BEF">
                      <w:pPr>
                        <w:pStyle w:val="af2"/>
                        <w:rPr>
                          <w:rFonts w:ascii="Arial" w:eastAsia="宋体" w:hAnsi="宋体" w:cs="Arial"/>
                          <w:noProof/>
                          <w:sz w:val="22"/>
                        </w:rPr>
                      </w:pPr>
                    </w:p>
                  </w:txbxContent>
                </v:textbox>
                <w10:wrap type="square"/>
              </v:shape>
            </w:pict>
          </mc:Fallback>
        </mc:AlternateContent>
      </w:r>
      <w:r>
        <w:rPr>
          <w:rFonts w:ascii="Arial" w:hAnsi="宋体" w:cs="Arial"/>
          <w:noProof/>
          <w:sz w:val="22"/>
          <w:szCs w:val="24"/>
        </w:rPr>
        <w:drawing>
          <wp:anchor distT="0" distB="0" distL="114300" distR="114300" simplePos="0" relativeHeight="251661312" behindDoc="0" locked="0" layoutInCell="1" allowOverlap="1" wp14:anchorId="05A554DB" wp14:editId="1CD469F8">
            <wp:simplePos x="0" y="0"/>
            <wp:positionH relativeFrom="column">
              <wp:posOffset>1870710</wp:posOffset>
            </wp:positionH>
            <wp:positionV relativeFrom="paragraph">
              <wp:posOffset>1008380</wp:posOffset>
            </wp:positionV>
            <wp:extent cx="4198620" cy="4573270"/>
            <wp:effectExtent l="0" t="0" r="0" b="0"/>
            <wp:wrapSquare wrapText="bothSides"/>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98620" cy="4573270"/>
                    </a:xfrm>
                    <a:prstGeom prst="rect">
                      <a:avLst/>
                    </a:prstGeom>
                  </pic:spPr>
                </pic:pic>
              </a:graphicData>
            </a:graphic>
            <wp14:sizeRelH relativeFrom="page">
              <wp14:pctWidth>0</wp14:pctWidth>
            </wp14:sizeRelH>
            <wp14:sizeRelV relativeFrom="page">
              <wp14:pctHeight>0</wp14:pctHeight>
            </wp14:sizeRelV>
          </wp:anchor>
        </w:drawing>
      </w:r>
      <w:r w:rsidR="00DE3873" w:rsidRPr="006B1F4A">
        <w:rPr>
          <w:rFonts w:ascii="仿宋" w:eastAsia="仿宋" w:hAnsi="仿宋" w:cs="宋体" w:hint="eastAsia"/>
          <w:kern w:val="0"/>
          <w:sz w:val="24"/>
          <w:szCs w:val="24"/>
        </w:rPr>
        <w:t>本项目拟定流程如下</w:t>
      </w:r>
      <w:r w:rsidR="00DE3873" w:rsidRPr="006B1F4A">
        <w:rPr>
          <w:rFonts w:ascii="仿宋" w:eastAsia="仿宋" w:hAnsi="仿宋" w:cs="宋体"/>
          <w:kern w:val="0"/>
          <w:sz w:val="24"/>
          <w:szCs w:val="24"/>
        </w:rPr>
        <w:t>:首先,</w:t>
      </w:r>
      <w:r w:rsidR="00DE3873" w:rsidRPr="006B1F4A">
        <w:rPr>
          <w:rFonts w:ascii="仿宋" w:eastAsia="仿宋" w:hAnsi="仿宋" w:cs="宋体" w:hint="eastAsia"/>
          <w:kern w:val="0"/>
          <w:sz w:val="24"/>
          <w:szCs w:val="24"/>
        </w:rPr>
        <w:t>将附属社会经济数据重采样</w:t>
      </w:r>
      <w:r w:rsidR="00DE3873" w:rsidRPr="006B1F4A">
        <w:rPr>
          <w:rFonts w:ascii="仿宋" w:eastAsia="仿宋" w:hAnsi="仿宋" w:cs="宋体"/>
          <w:kern w:val="0"/>
          <w:sz w:val="24"/>
          <w:szCs w:val="24"/>
        </w:rPr>
        <w:t>,使其栅格分辨率与土地利用类型数据统一;</w:t>
      </w:r>
      <w:r w:rsidR="00DE3873" w:rsidRPr="006B1F4A">
        <w:rPr>
          <w:rFonts w:ascii="仿宋" w:eastAsia="仿宋" w:hAnsi="仿宋" w:cs="宋体" w:hint="eastAsia"/>
          <w:kern w:val="0"/>
          <w:sz w:val="24"/>
          <w:szCs w:val="24"/>
        </w:rPr>
        <w:t>第二</w:t>
      </w:r>
      <w:r w:rsidR="00DE3873" w:rsidRPr="006B1F4A">
        <w:rPr>
          <w:rFonts w:ascii="仿宋" w:eastAsia="仿宋" w:hAnsi="仿宋" w:cs="宋体"/>
          <w:kern w:val="0"/>
          <w:sz w:val="24"/>
          <w:szCs w:val="24"/>
        </w:rPr>
        <w:t>,通过文献搜集确定文化生态系统服务供给及需求评估指标,经专家打分,</w:t>
      </w:r>
      <w:r w:rsidR="00DE3873">
        <w:rPr>
          <w:rFonts w:ascii="仿宋" w:eastAsia="仿宋" w:hAnsi="仿宋" w:cs="宋体" w:hint="eastAsia"/>
          <w:kern w:val="0"/>
          <w:sz w:val="24"/>
          <w:szCs w:val="24"/>
        </w:rPr>
        <w:t>邻</w:t>
      </w:r>
      <w:r w:rsidR="00DE3873" w:rsidRPr="006B1F4A">
        <w:rPr>
          <w:rFonts w:ascii="仿宋" w:eastAsia="仿宋" w:hAnsi="仿宋" w:cs="宋体" w:hint="eastAsia"/>
          <w:kern w:val="0"/>
          <w:sz w:val="24"/>
          <w:szCs w:val="24"/>
        </w:rPr>
        <w:t>域分析等方法</w:t>
      </w:r>
      <w:r w:rsidR="00DE3873" w:rsidRPr="006B1F4A">
        <w:rPr>
          <w:rFonts w:ascii="仿宋" w:eastAsia="仿宋" w:hAnsi="仿宋" w:cs="宋体"/>
          <w:kern w:val="0"/>
          <w:sz w:val="24"/>
          <w:szCs w:val="24"/>
        </w:rPr>
        <w:t>,获取单一网格指标指数,并对其进行最大最小值标准化,统一其量纲;第三,对各个指标进行空间叠加分析,计算文化生态系统服务供给及需求指数,并考虑其差值作为供需匹配性指数,完成文化生态系统服务制图;</w:t>
      </w:r>
      <w:r w:rsidR="00DE3873" w:rsidRPr="006B1F4A">
        <w:rPr>
          <w:rFonts w:ascii="仿宋" w:eastAsia="仿宋" w:hAnsi="仿宋" w:cs="宋体" w:hint="eastAsia"/>
          <w:kern w:val="0"/>
          <w:sz w:val="24"/>
          <w:szCs w:val="24"/>
        </w:rPr>
        <w:t>最后</w:t>
      </w:r>
      <w:r w:rsidR="00DE3873" w:rsidRPr="006B1F4A">
        <w:rPr>
          <w:rFonts w:ascii="仿宋" w:eastAsia="仿宋" w:hAnsi="仿宋" w:cs="宋体"/>
          <w:kern w:val="0"/>
          <w:sz w:val="24"/>
          <w:szCs w:val="24"/>
        </w:rPr>
        <w:t>,</w:t>
      </w:r>
      <w:r w:rsidR="00DE3873" w:rsidRPr="006B1F4A">
        <w:rPr>
          <w:rFonts w:ascii="仿宋" w:eastAsia="仿宋" w:hAnsi="仿宋" w:cs="宋体" w:hint="eastAsia"/>
          <w:kern w:val="0"/>
          <w:sz w:val="24"/>
          <w:szCs w:val="24"/>
        </w:rPr>
        <w:t>通过空间热点分析探索不同人群中文化生态系统服务供需配置的环境公平性</w:t>
      </w:r>
      <w:r w:rsidR="00DE3873" w:rsidRPr="006B1F4A">
        <w:rPr>
          <w:rFonts w:ascii="仿宋" w:eastAsia="仿宋" w:hAnsi="仿宋" w:cs="宋体"/>
          <w:kern w:val="0"/>
          <w:sz w:val="24"/>
          <w:szCs w:val="24"/>
        </w:rPr>
        <w:t>,</w:t>
      </w:r>
      <w:r w:rsidR="00DE3873" w:rsidRPr="006B1F4A">
        <w:rPr>
          <w:rFonts w:ascii="仿宋" w:eastAsia="仿宋" w:hAnsi="仿宋" w:cs="宋体" w:hint="eastAsia"/>
          <w:kern w:val="0"/>
          <w:sz w:val="24"/>
          <w:szCs w:val="24"/>
        </w:rPr>
        <w:t>评估上海市文化生态系统配置现状</w:t>
      </w:r>
      <w:r w:rsidR="00DE3873" w:rsidRPr="002D02F8">
        <w:rPr>
          <w:rFonts w:ascii="仿宋" w:eastAsia="仿宋" w:hAnsi="仿宋" w:cs="宋体" w:hint="eastAsia"/>
          <w:b/>
          <w:bCs/>
          <w:kern w:val="0"/>
          <w:sz w:val="24"/>
          <w:szCs w:val="24"/>
        </w:rPr>
        <w:t>(图</w:t>
      </w:r>
      <w:r w:rsidR="00DE3873" w:rsidRPr="002D02F8">
        <w:rPr>
          <w:rFonts w:ascii="仿宋" w:eastAsia="仿宋" w:hAnsi="仿宋" w:cs="宋体"/>
          <w:b/>
          <w:bCs/>
          <w:kern w:val="0"/>
          <w:sz w:val="24"/>
          <w:szCs w:val="24"/>
        </w:rPr>
        <w:t>2)</w:t>
      </w:r>
      <w:r>
        <w:rPr>
          <w:rFonts w:ascii="仿宋" w:eastAsia="仿宋" w:hAnsi="仿宋" w:cs="宋体"/>
          <w:kern w:val="0"/>
          <w:sz w:val="24"/>
          <w:szCs w:val="24"/>
        </w:rPr>
        <w:t>.</w:t>
      </w:r>
    </w:p>
    <w:p w14:paraId="5E440533" w14:textId="46B36D7D" w:rsidR="001B111D" w:rsidRPr="003E0BEF" w:rsidRDefault="003E0BEF" w:rsidP="003E0BEF">
      <w:pPr>
        <w:pStyle w:val="1"/>
        <w:rPr>
          <w:rFonts w:ascii="仿宋" w:eastAsia="仿宋" w:hAnsi="仿宋" w:cs="宋体"/>
          <w:kern w:val="0"/>
          <w:sz w:val="24"/>
        </w:rPr>
      </w:pPr>
      <w:r>
        <w:rPr>
          <w:rFonts w:ascii="仿宋" w:eastAsia="仿宋" w:hAnsi="仿宋" w:cs="宋体"/>
          <w:kern w:val="0"/>
          <w:sz w:val="24"/>
        </w:rPr>
        <w:br w:type="page"/>
      </w:r>
      <w:r w:rsidR="006B1F4A">
        <w:rPr>
          <w:rFonts w:hint="eastAsia"/>
        </w:rPr>
        <w:lastRenderedPageBreak/>
        <w:t>4</w:t>
      </w:r>
      <w:r w:rsidR="006B1F4A">
        <w:t>.</w:t>
      </w:r>
      <w:r w:rsidR="003D1039">
        <w:rPr>
          <w:rFonts w:hint="eastAsia"/>
        </w:rPr>
        <w:t>作品</w:t>
      </w:r>
      <w:r w:rsidR="001B111D" w:rsidRPr="003D1039">
        <w:t>运行环境</w:t>
      </w:r>
      <w:r w:rsidR="001B111D" w:rsidRPr="003D1039">
        <w:rPr>
          <w:rFonts w:hAnsi="Arial"/>
        </w:rPr>
        <w:t xml:space="preserve"> </w:t>
      </w:r>
    </w:p>
    <w:p w14:paraId="71EF3F9A" w14:textId="09B1088C" w:rsidR="003D1039" w:rsidRPr="003E0BEF" w:rsidRDefault="00C33128" w:rsidP="003E0BEF">
      <w:pPr>
        <w:widowControl/>
        <w:ind w:firstLine="420"/>
        <w:rPr>
          <w:rFonts w:ascii="仿宋" w:eastAsia="仿宋" w:hAnsi="仿宋" w:cs="宋体" w:hint="eastAsia"/>
          <w:kern w:val="0"/>
          <w:sz w:val="24"/>
          <w:szCs w:val="24"/>
        </w:rPr>
      </w:pPr>
      <w:r w:rsidRPr="003E0BEF">
        <w:rPr>
          <w:rFonts w:ascii="仿宋" w:eastAsia="仿宋" w:hAnsi="仿宋" w:cs="宋体" w:hint="eastAsia"/>
          <w:kern w:val="0"/>
          <w:sz w:val="24"/>
          <w:szCs w:val="24"/>
        </w:rPr>
        <w:t>本项目拟基于</w:t>
      </w:r>
      <w:proofErr w:type="spellStart"/>
      <w:r w:rsidRPr="003E0BEF">
        <w:rPr>
          <w:rFonts w:ascii="仿宋" w:eastAsia="仿宋" w:hAnsi="仿宋" w:cs="宋体"/>
          <w:b/>
          <w:bCs/>
          <w:kern w:val="0"/>
          <w:sz w:val="24"/>
          <w:szCs w:val="24"/>
        </w:rPr>
        <w:t>GeoScene</w:t>
      </w:r>
      <w:proofErr w:type="spellEnd"/>
      <w:r w:rsidRPr="003E0BEF">
        <w:rPr>
          <w:rFonts w:ascii="仿宋" w:eastAsia="仿宋" w:hAnsi="仿宋" w:cs="宋体"/>
          <w:b/>
          <w:bCs/>
          <w:kern w:val="0"/>
          <w:sz w:val="24"/>
          <w:szCs w:val="24"/>
        </w:rPr>
        <w:t xml:space="preserve"> Pro/ArcGIS Pro</w:t>
      </w:r>
      <w:r w:rsidRPr="003E0BEF">
        <w:rPr>
          <w:rFonts w:ascii="仿宋" w:eastAsia="仿宋" w:hAnsi="仿宋" w:cs="宋体" w:hint="eastAsia"/>
          <w:kern w:val="0"/>
          <w:sz w:val="24"/>
          <w:szCs w:val="24"/>
        </w:rPr>
        <w:t>平台</w:t>
      </w:r>
      <w:r w:rsidR="00193F6E" w:rsidRPr="003E0BEF">
        <w:rPr>
          <w:rFonts w:ascii="仿宋" w:eastAsia="仿宋" w:hAnsi="仿宋" w:cs="宋体" w:hint="eastAsia"/>
          <w:kern w:val="0"/>
          <w:sz w:val="24"/>
          <w:szCs w:val="24"/>
        </w:rPr>
        <w:t>(</w:t>
      </w:r>
      <w:r w:rsidR="00193F6E" w:rsidRPr="003E0BEF">
        <w:rPr>
          <w:rFonts w:ascii="仿宋" w:eastAsia="仿宋" w:hAnsi="仿宋" w:cs="宋体"/>
          <w:b/>
          <w:bCs/>
          <w:kern w:val="0"/>
          <w:sz w:val="24"/>
          <w:szCs w:val="24"/>
        </w:rPr>
        <w:t>Python3</w:t>
      </w:r>
      <w:r w:rsidR="00193F6E" w:rsidRPr="003E0BEF">
        <w:rPr>
          <w:rFonts w:ascii="仿宋" w:eastAsia="仿宋" w:hAnsi="仿宋" w:cs="宋体" w:hint="eastAsia"/>
          <w:kern w:val="0"/>
          <w:sz w:val="24"/>
          <w:szCs w:val="24"/>
        </w:rPr>
        <w:t>)</w:t>
      </w:r>
      <w:r w:rsidRPr="003E0BEF">
        <w:rPr>
          <w:rFonts w:ascii="仿宋" w:eastAsia="仿宋" w:hAnsi="仿宋" w:cs="宋体" w:hint="eastAsia"/>
          <w:kern w:val="0"/>
          <w:sz w:val="24"/>
          <w:szCs w:val="24"/>
        </w:rPr>
        <w:t>提供的</w:t>
      </w:r>
      <w:proofErr w:type="spellStart"/>
      <w:r w:rsidRPr="003E0BEF">
        <w:rPr>
          <w:rFonts w:ascii="仿宋" w:eastAsia="仿宋" w:hAnsi="仿宋" w:cs="宋体"/>
          <w:b/>
          <w:bCs/>
          <w:kern w:val="0"/>
          <w:sz w:val="24"/>
          <w:szCs w:val="24"/>
        </w:rPr>
        <w:t>Arcpy</w:t>
      </w:r>
      <w:proofErr w:type="spellEnd"/>
      <w:r w:rsidRPr="003E0BEF">
        <w:rPr>
          <w:rFonts w:ascii="仿宋" w:eastAsia="仿宋" w:hAnsi="仿宋" w:cs="宋体" w:hint="eastAsia"/>
          <w:kern w:val="0"/>
          <w:sz w:val="24"/>
          <w:szCs w:val="24"/>
        </w:rPr>
        <w:t>进行二次开发</w:t>
      </w:r>
      <w:r w:rsidR="003E0BEF">
        <w:rPr>
          <w:rFonts w:ascii="仿宋" w:eastAsia="仿宋" w:hAnsi="仿宋" w:cs="宋体" w:hint="eastAsia"/>
          <w:kern w:val="0"/>
          <w:sz w:val="24"/>
          <w:szCs w:val="24"/>
        </w:rPr>
        <w:t>.</w:t>
      </w:r>
    </w:p>
    <w:p w14:paraId="0267F5CE" w14:textId="5E8CAFD9" w:rsidR="001B111D" w:rsidRPr="003D1039" w:rsidRDefault="006B1F4A" w:rsidP="003E0BEF">
      <w:pPr>
        <w:pStyle w:val="1"/>
        <w:rPr>
          <w:rFonts w:hAnsi="Arial"/>
        </w:rPr>
      </w:pPr>
      <w:r>
        <w:rPr>
          <w:rFonts w:hint="eastAsia"/>
        </w:rPr>
        <w:t>5</w:t>
      </w:r>
      <w:r>
        <w:t>.</w:t>
      </w:r>
      <w:r w:rsidR="00E05EF7">
        <w:rPr>
          <w:rFonts w:hint="eastAsia"/>
        </w:rPr>
        <w:t>作品制作</w:t>
      </w:r>
      <w:r w:rsidR="001B111D" w:rsidRPr="003D1039">
        <w:t>周期</w:t>
      </w:r>
    </w:p>
    <w:p w14:paraId="694D80E1" w14:textId="4C2B44E2" w:rsidR="001B111D" w:rsidRPr="003E0BEF" w:rsidRDefault="00193F6E" w:rsidP="003E0BEF">
      <w:pPr>
        <w:widowControl/>
        <w:ind w:firstLine="420"/>
        <w:rPr>
          <w:rFonts w:ascii="仿宋" w:eastAsia="仿宋" w:hAnsi="仿宋" w:cs="宋体"/>
          <w:b/>
          <w:bCs/>
          <w:kern w:val="0"/>
          <w:sz w:val="24"/>
          <w:szCs w:val="24"/>
        </w:rPr>
      </w:pPr>
      <w:r w:rsidRPr="003E0BEF">
        <w:rPr>
          <w:rFonts w:ascii="仿宋" w:eastAsia="仿宋" w:hAnsi="仿宋" w:cs="宋体" w:hint="eastAsia"/>
          <w:b/>
          <w:bCs/>
          <w:kern w:val="0"/>
          <w:sz w:val="24"/>
          <w:szCs w:val="24"/>
        </w:rPr>
        <w:t>2</w:t>
      </w:r>
      <w:r w:rsidRPr="003E0BEF">
        <w:rPr>
          <w:rFonts w:ascii="仿宋" w:eastAsia="仿宋" w:hAnsi="仿宋" w:cs="宋体"/>
          <w:b/>
          <w:bCs/>
          <w:kern w:val="0"/>
          <w:sz w:val="24"/>
          <w:szCs w:val="24"/>
        </w:rPr>
        <w:t>022</w:t>
      </w:r>
      <w:r w:rsidRPr="003E0BEF">
        <w:rPr>
          <w:rFonts w:ascii="仿宋" w:eastAsia="仿宋" w:hAnsi="仿宋" w:cs="宋体" w:hint="eastAsia"/>
          <w:b/>
          <w:bCs/>
          <w:kern w:val="0"/>
          <w:sz w:val="24"/>
          <w:szCs w:val="24"/>
        </w:rPr>
        <w:t>年5月</w:t>
      </w:r>
    </w:p>
    <w:p w14:paraId="3170F30F" w14:textId="61779700" w:rsidR="00193F6E" w:rsidRPr="003E0BEF" w:rsidRDefault="00193F6E" w:rsidP="003E0BEF">
      <w:pPr>
        <w:widowControl/>
        <w:ind w:left="420" w:firstLine="420"/>
        <w:rPr>
          <w:rFonts w:ascii="仿宋" w:eastAsia="仿宋" w:hAnsi="仿宋" w:cs="宋体"/>
          <w:kern w:val="0"/>
          <w:sz w:val="24"/>
          <w:szCs w:val="24"/>
        </w:rPr>
      </w:pPr>
      <w:r w:rsidRPr="003E0BEF">
        <w:rPr>
          <w:rFonts w:ascii="仿宋" w:eastAsia="仿宋" w:hAnsi="仿宋" w:cs="宋体" w:hint="eastAsia"/>
          <w:b/>
          <w:bCs/>
          <w:kern w:val="0"/>
          <w:sz w:val="24"/>
          <w:szCs w:val="24"/>
        </w:rPr>
        <w:t>前期准备:</w:t>
      </w:r>
      <w:r w:rsidR="007A79AA" w:rsidRPr="003E0BEF">
        <w:rPr>
          <w:rFonts w:ascii="仿宋" w:eastAsia="仿宋" w:hAnsi="仿宋" w:cs="宋体" w:hint="eastAsia"/>
          <w:kern w:val="0"/>
          <w:sz w:val="24"/>
          <w:szCs w:val="24"/>
        </w:rPr>
        <w:t>文献阅读搜集相关内容(确立文化生态系统服务供需指标</w:t>
      </w:r>
      <w:r w:rsidR="007A79AA" w:rsidRPr="003E0BEF">
        <w:rPr>
          <w:rFonts w:ascii="仿宋" w:eastAsia="仿宋" w:hAnsi="仿宋" w:cs="宋体"/>
          <w:kern w:val="0"/>
          <w:sz w:val="24"/>
          <w:szCs w:val="24"/>
        </w:rPr>
        <w:t>)</w:t>
      </w:r>
      <w:r w:rsidR="007A79AA" w:rsidRPr="003E0BEF">
        <w:rPr>
          <w:rFonts w:ascii="仿宋" w:eastAsia="仿宋" w:hAnsi="仿宋" w:cs="宋体" w:hint="eastAsia"/>
          <w:kern w:val="0"/>
          <w:sz w:val="24"/>
          <w:szCs w:val="24"/>
        </w:rPr>
        <w:t>;搜集相关数据(土地利用数据,经济人口数据,行政区划数据</w:t>
      </w:r>
      <w:r w:rsidR="007A79AA" w:rsidRPr="003E0BEF">
        <w:rPr>
          <w:rFonts w:ascii="仿宋" w:eastAsia="仿宋" w:hAnsi="仿宋" w:cs="宋体"/>
          <w:kern w:val="0"/>
          <w:sz w:val="24"/>
          <w:szCs w:val="24"/>
        </w:rPr>
        <w:t>)</w:t>
      </w:r>
      <w:r w:rsidR="007A79AA" w:rsidRPr="003E0BEF">
        <w:rPr>
          <w:rFonts w:ascii="仿宋" w:eastAsia="仿宋" w:hAnsi="仿宋" w:cs="宋体" w:hint="eastAsia"/>
          <w:kern w:val="0"/>
          <w:sz w:val="24"/>
          <w:szCs w:val="24"/>
        </w:rPr>
        <w:t>;</w:t>
      </w:r>
      <w:r w:rsidRPr="003E0BEF">
        <w:rPr>
          <w:rFonts w:ascii="仿宋" w:eastAsia="仿宋" w:hAnsi="仿宋" w:cs="宋体" w:hint="eastAsia"/>
          <w:kern w:val="0"/>
          <w:sz w:val="24"/>
          <w:szCs w:val="24"/>
        </w:rPr>
        <w:t>文件地理数据库建库;</w:t>
      </w:r>
      <w:r w:rsidR="007A79AA" w:rsidRPr="003E0BEF">
        <w:rPr>
          <w:rFonts w:ascii="仿宋" w:eastAsia="仿宋" w:hAnsi="仿宋" w:cs="宋体" w:hint="eastAsia"/>
          <w:kern w:val="0"/>
          <w:sz w:val="24"/>
          <w:szCs w:val="24"/>
        </w:rPr>
        <w:t>配置开发环境(</w:t>
      </w:r>
      <w:proofErr w:type="spellStart"/>
      <w:r w:rsidR="007A79AA" w:rsidRPr="003E0BEF">
        <w:rPr>
          <w:rFonts w:ascii="仿宋" w:eastAsia="仿宋" w:hAnsi="仿宋" w:cs="宋体"/>
          <w:kern w:val="0"/>
          <w:sz w:val="24"/>
          <w:szCs w:val="24"/>
        </w:rPr>
        <w:t>Arcpy</w:t>
      </w:r>
      <w:proofErr w:type="spellEnd"/>
      <w:r w:rsidR="007A79AA" w:rsidRPr="003E0BEF">
        <w:rPr>
          <w:rFonts w:ascii="仿宋" w:eastAsia="仿宋" w:hAnsi="仿宋" w:cs="宋体" w:hint="eastAsia"/>
          <w:kern w:val="0"/>
          <w:sz w:val="24"/>
          <w:szCs w:val="24"/>
        </w:rPr>
        <w:t>)</w:t>
      </w:r>
      <w:r w:rsidR="007A79AA" w:rsidRPr="003E0BEF">
        <w:rPr>
          <w:rFonts w:ascii="仿宋" w:eastAsia="仿宋" w:hAnsi="仿宋" w:cs="宋体"/>
          <w:kern w:val="0"/>
          <w:sz w:val="24"/>
          <w:szCs w:val="24"/>
        </w:rPr>
        <w:t>.</w:t>
      </w:r>
    </w:p>
    <w:p w14:paraId="587A1B21" w14:textId="43E8BA29" w:rsidR="007A79AA" w:rsidRPr="003E0BEF" w:rsidRDefault="007A79AA" w:rsidP="003E0BEF">
      <w:pPr>
        <w:widowControl/>
        <w:ind w:firstLine="420"/>
        <w:rPr>
          <w:rFonts w:ascii="仿宋" w:eastAsia="仿宋" w:hAnsi="仿宋" w:cs="宋体"/>
          <w:b/>
          <w:bCs/>
          <w:kern w:val="0"/>
          <w:sz w:val="24"/>
          <w:szCs w:val="24"/>
        </w:rPr>
      </w:pPr>
      <w:r w:rsidRPr="003E0BEF">
        <w:rPr>
          <w:rFonts w:ascii="仿宋" w:eastAsia="仿宋" w:hAnsi="仿宋" w:cs="宋体" w:hint="eastAsia"/>
          <w:b/>
          <w:bCs/>
          <w:kern w:val="0"/>
          <w:sz w:val="24"/>
          <w:szCs w:val="24"/>
        </w:rPr>
        <w:t>2</w:t>
      </w:r>
      <w:r w:rsidRPr="003E0BEF">
        <w:rPr>
          <w:rFonts w:ascii="仿宋" w:eastAsia="仿宋" w:hAnsi="仿宋" w:cs="宋体"/>
          <w:b/>
          <w:bCs/>
          <w:kern w:val="0"/>
          <w:sz w:val="24"/>
          <w:szCs w:val="24"/>
        </w:rPr>
        <w:t>022</w:t>
      </w:r>
      <w:r w:rsidRPr="003E0BEF">
        <w:rPr>
          <w:rFonts w:ascii="仿宋" w:eastAsia="仿宋" w:hAnsi="仿宋" w:cs="宋体" w:hint="eastAsia"/>
          <w:b/>
          <w:bCs/>
          <w:kern w:val="0"/>
          <w:sz w:val="24"/>
          <w:szCs w:val="24"/>
        </w:rPr>
        <w:t>年6月</w:t>
      </w:r>
    </w:p>
    <w:p w14:paraId="523A8498" w14:textId="1A2FBC2C" w:rsidR="007A79AA" w:rsidRPr="003E0BEF" w:rsidRDefault="007A79AA" w:rsidP="003E0BEF">
      <w:pPr>
        <w:widowControl/>
        <w:ind w:left="420" w:firstLine="420"/>
        <w:rPr>
          <w:rFonts w:ascii="仿宋" w:eastAsia="仿宋" w:hAnsi="仿宋" w:cs="宋体" w:hint="eastAsia"/>
          <w:kern w:val="0"/>
          <w:sz w:val="24"/>
          <w:szCs w:val="24"/>
        </w:rPr>
      </w:pPr>
      <w:r w:rsidRPr="003E0BEF">
        <w:rPr>
          <w:rFonts w:ascii="仿宋" w:eastAsia="仿宋" w:hAnsi="仿宋" w:cs="宋体" w:hint="eastAsia"/>
          <w:b/>
          <w:bCs/>
          <w:kern w:val="0"/>
          <w:sz w:val="24"/>
          <w:szCs w:val="24"/>
        </w:rPr>
        <w:t>初步开发:</w:t>
      </w:r>
      <w:r w:rsidRPr="003E0BEF">
        <w:rPr>
          <w:rFonts w:ascii="仿宋" w:eastAsia="仿宋" w:hAnsi="仿宋" w:cs="宋体" w:hint="eastAsia"/>
          <w:kern w:val="0"/>
          <w:sz w:val="24"/>
          <w:szCs w:val="24"/>
        </w:rPr>
        <w:t>开发文化生态系统服务供需制图工具;以上海主城区作为案例进行研究;完成初步环境公平性分析脚本</w:t>
      </w:r>
    </w:p>
    <w:p w14:paraId="6730564E" w14:textId="60D70BF2" w:rsidR="007A79AA" w:rsidRPr="003E0BEF" w:rsidRDefault="007A79AA" w:rsidP="003E0BEF">
      <w:pPr>
        <w:widowControl/>
        <w:ind w:firstLine="420"/>
        <w:rPr>
          <w:rFonts w:ascii="仿宋" w:eastAsia="仿宋" w:hAnsi="仿宋" w:cs="宋体"/>
          <w:b/>
          <w:bCs/>
          <w:kern w:val="0"/>
          <w:sz w:val="24"/>
          <w:szCs w:val="24"/>
        </w:rPr>
      </w:pPr>
      <w:r w:rsidRPr="003E0BEF">
        <w:rPr>
          <w:rFonts w:ascii="仿宋" w:eastAsia="仿宋" w:hAnsi="仿宋" w:cs="宋体" w:hint="eastAsia"/>
          <w:b/>
          <w:bCs/>
          <w:kern w:val="0"/>
          <w:sz w:val="24"/>
          <w:szCs w:val="24"/>
        </w:rPr>
        <w:t>2</w:t>
      </w:r>
      <w:r w:rsidRPr="003E0BEF">
        <w:rPr>
          <w:rFonts w:ascii="仿宋" w:eastAsia="仿宋" w:hAnsi="仿宋" w:cs="宋体"/>
          <w:b/>
          <w:bCs/>
          <w:kern w:val="0"/>
          <w:sz w:val="24"/>
          <w:szCs w:val="24"/>
        </w:rPr>
        <w:t>022</w:t>
      </w:r>
      <w:r w:rsidRPr="003E0BEF">
        <w:rPr>
          <w:rFonts w:ascii="仿宋" w:eastAsia="仿宋" w:hAnsi="仿宋" w:cs="宋体" w:hint="eastAsia"/>
          <w:b/>
          <w:bCs/>
          <w:kern w:val="0"/>
          <w:sz w:val="24"/>
          <w:szCs w:val="24"/>
        </w:rPr>
        <w:t>年7月</w:t>
      </w:r>
    </w:p>
    <w:p w14:paraId="34F228E4" w14:textId="6DD15B13" w:rsidR="007A79AA" w:rsidRPr="003E0BEF" w:rsidRDefault="007A79AA" w:rsidP="003E0BEF">
      <w:pPr>
        <w:widowControl/>
        <w:ind w:left="420" w:firstLine="420"/>
        <w:rPr>
          <w:rFonts w:ascii="仿宋" w:eastAsia="仿宋" w:hAnsi="仿宋" w:cs="宋体" w:hint="eastAsia"/>
          <w:kern w:val="0"/>
          <w:sz w:val="24"/>
          <w:szCs w:val="24"/>
        </w:rPr>
      </w:pPr>
      <w:r w:rsidRPr="003E0BEF">
        <w:rPr>
          <w:rFonts w:ascii="仿宋" w:eastAsia="仿宋" w:hAnsi="仿宋" w:cs="宋体" w:hint="eastAsia"/>
          <w:b/>
          <w:bCs/>
          <w:kern w:val="0"/>
          <w:sz w:val="24"/>
          <w:szCs w:val="24"/>
        </w:rPr>
        <w:t>软件测试:</w:t>
      </w:r>
      <w:r w:rsidRPr="003E0BEF">
        <w:rPr>
          <w:rFonts w:ascii="仿宋" w:eastAsia="仿宋" w:hAnsi="仿宋" w:cs="宋体" w:hint="eastAsia"/>
          <w:kern w:val="0"/>
          <w:sz w:val="24"/>
          <w:szCs w:val="24"/>
        </w:rPr>
        <w:t>单元测试;</w:t>
      </w:r>
      <w:r w:rsidRPr="003E0BEF">
        <w:rPr>
          <w:rFonts w:ascii="仿宋" w:eastAsia="仿宋" w:hAnsi="仿宋" w:cs="宋体"/>
          <w:kern w:val="0"/>
          <w:sz w:val="24"/>
          <w:szCs w:val="24"/>
        </w:rPr>
        <w:t>(</w:t>
      </w:r>
      <w:r w:rsidRPr="003E0BEF">
        <w:rPr>
          <w:rFonts w:ascii="仿宋" w:eastAsia="仿宋" w:hAnsi="仿宋" w:cs="宋体" w:hint="eastAsia"/>
          <w:kern w:val="0"/>
          <w:sz w:val="24"/>
          <w:szCs w:val="24"/>
        </w:rPr>
        <w:t>各部分代码可读性,鲁棒性)</w:t>
      </w:r>
      <w:r w:rsidR="00BE7F09" w:rsidRPr="003E0BEF">
        <w:rPr>
          <w:rFonts w:ascii="仿宋" w:eastAsia="仿宋" w:hAnsi="仿宋" w:cs="宋体"/>
          <w:kern w:val="0"/>
          <w:sz w:val="24"/>
          <w:szCs w:val="24"/>
        </w:rPr>
        <w:t>;</w:t>
      </w:r>
      <w:r w:rsidR="00BE7F09" w:rsidRPr="003E0BEF">
        <w:rPr>
          <w:rFonts w:ascii="仿宋" w:eastAsia="仿宋" w:hAnsi="仿宋" w:cs="宋体" w:hint="eastAsia"/>
          <w:kern w:val="0"/>
          <w:sz w:val="24"/>
          <w:szCs w:val="24"/>
        </w:rPr>
        <w:t>集成测试(测试组合各单元时出现的问题,包括不同数据输入时的模型表现等</w:t>
      </w:r>
      <w:r w:rsidR="00BE7F09" w:rsidRPr="003E0BEF">
        <w:rPr>
          <w:rFonts w:ascii="仿宋" w:eastAsia="仿宋" w:hAnsi="仿宋" w:cs="宋体"/>
          <w:kern w:val="0"/>
          <w:sz w:val="24"/>
          <w:szCs w:val="24"/>
        </w:rPr>
        <w:t>)</w:t>
      </w:r>
    </w:p>
    <w:p w14:paraId="5BC560CD" w14:textId="52CD9446" w:rsidR="007A79AA" w:rsidRPr="003E0BEF" w:rsidRDefault="007A79AA" w:rsidP="003E0BEF">
      <w:pPr>
        <w:widowControl/>
        <w:ind w:firstLine="420"/>
        <w:rPr>
          <w:rFonts w:ascii="仿宋" w:eastAsia="仿宋" w:hAnsi="仿宋" w:cs="宋体"/>
          <w:b/>
          <w:bCs/>
          <w:kern w:val="0"/>
          <w:sz w:val="24"/>
          <w:szCs w:val="24"/>
        </w:rPr>
      </w:pPr>
      <w:r w:rsidRPr="003E0BEF">
        <w:rPr>
          <w:rFonts w:ascii="仿宋" w:eastAsia="仿宋" w:hAnsi="仿宋" w:cs="宋体" w:hint="eastAsia"/>
          <w:b/>
          <w:bCs/>
          <w:kern w:val="0"/>
          <w:sz w:val="24"/>
          <w:szCs w:val="24"/>
        </w:rPr>
        <w:t>2</w:t>
      </w:r>
      <w:r w:rsidRPr="003E0BEF">
        <w:rPr>
          <w:rFonts w:ascii="仿宋" w:eastAsia="仿宋" w:hAnsi="仿宋" w:cs="宋体"/>
          <w:b/>
          <w:bCs/>
          <w:kern w:val="0"/>
          <w:sz w:val="24"/>
          <w:szCs w:val="24"/>
        </w:rPr>
        <w:t>022</w:t>
      </w:r>
      <w:r w:rsidRPr="003E0BEF">
        <w:rPr>
          <w:rFonts w:ascii="仿宋" w:eastAsia="仿宋" w:hAnsi="仿宋" w:cs="宋体" w:hint="eastAsia"/>
          <w:b/>
          <w:bCs/>
          <w:kern w:val="0"/>
          <w:sz w:val="24"/>
          <w:szCs w:val="24"/>
        </w:rPr>
        <w:t>年8月</w:t>
      </w:r>
    </w:p>
    <w:p w14:paraId="33BE2F0D" w14:textId="60BF9A11" w:rsidR="007A79AA" w:rsidRPr="003E0BEF" w:rsidRDefault="007A79AA" w:rsidP="003E0BEF">
      <w:pPr>
        <w:widowControl/>
        <w:ind w:left="420" w:firstLine="420"/>
        <w:rPr>
          <w:rFonts w:ascii="仿宋" w:eastAsia="仿宋" w:hAnsi="仿宋" w:cs="宋体" w:hint="eastAsia"/>
          <w:kern w:val="0"/>
          <w:sz w:val="24"/>
          <w:szCs w:val="24"/>
        </w:rPr>
      </w:pPr>
      <w:r w:rsidRPr="003E0BEF">
        <w:rPr>
          <w:rFonts w:ascii="仿宋" w:eastAsia="仿宋" w:hAnsi="仿宋" w:cs="宋体" w:hint="eastAsia"/>
          <w:b/>
          <w:bCs/>
          <w:kern w:val="0"/>
          <w:sz w:val="24"/>
          <w:szCs w:val="24"/>
        </w:rPr>
        <w:t>项目提交:</w:t>
      </w:r>
      <w:r w:rsidR="00BE7F09" w:rsidRPr="003E0BEF">
        <w:rPr>
          <w:rFonts w:ascii="仿宋" w:eastAsia="仿宋" w:hAnsi="仿宋" w:cs="宋体" w:hint="eastAsia"/>
          <w:kern w:val="0"/>
          <w:sz w:val="24"/>
          <w:szCs w:val="24"/>
        </w:rPr>
        <w:t>完成项目研究报告;发布文化生态系统服务供需制图工具</w:t>
      </w:r>
      <w:r w:rsidR="00BE7F09" w:rsidRPr="003E0BEF">
        <w:rPr>
          <w:rFonts w:ascii="仿宋" w:eastAsia="仿宋" w:hAnsi="仿宋" w:cs="宋体"/>
          <w:kern w:val="0"/>
          <w:sz w:val="24"/>
          <w:szCs w:val="24"/>
        </w:rPr>
        <w:t>,</w:t>
      </w:r>
      <w:r w:rsidR="00BE7F09" w:rsidRPr="003E0BEF">
        <w:rPr>
          <w:rFonts w:ascii="仿宋" w:eastAsia="仿宋" w:hAnsi="仿宋" w:cs="宋体" w:hint="eastAsia"/>
          <w:kern w:val="0"/>
          <w:sz w:val="24"/>
          <w:szCs w:val="24"/>
        </w:rPr>
        <w:t>环境公平性分析脚本.</w:t>
      </w:r>
    </w:p>
    <w:p w14:paraId="5D56158D" w14:textId="65C2C28A" w:rsidR="003E0BEF" w:rsidRDefault="006B1F4A" w:rsidP="003E0BEF">
      <w:pPr>
        <w:pStyle w:val="1"/>
      </w:pPr>
      <w:r>
        <w:rPr>
          <w:rFonts w:hint="eastAsia"/>
        </w:rPr>
        <w:t>6</w:t>
      </w:r>
      <w:r>
        <w:t>.</w:t>
      </w:r>
      <w:r w:rsidR="005F57E8" w:rsidRPr="003D1039">
        <w:rPr>
          <w:rFonts w:hint="eastAsia"/>
        </w:rPr>
        <w:t>团队参赛口号或参赛宣言</w:t>
      </w:r>
    </w:p>
    <w:p w14:paraId="4A859C96" w14:textId="62C16340" w:rsidR="001B111D" w:rsidRPr="003E0BEF" w:rsidRDefault="003E0BEF" w:rsidP="003E0BEF">
      <w:pPr>
        <w:widowControl/>
        <w:jc w:val="left"/>
        <w:rPr>
          <w:rFonts w:ascii="黑体" w:eastAsia="黑体" w:hAnsi="黑体" w:cs="黑体" w:hint="eastAsia"/>
          <w:b/>
          <w:bCs/>
          <w:color w:val="000000" w:themeColor="text1"/>
          <w:kern w:val="44"/>
          <w:sz w:val="32"/>
          <w:szCs w:val="32"/>
        </w:rPr>
      </w:pPr>
      <w:r>
        <w:br w:type="page"/>
      </w:r>
    </w:p>
    <w:p w14:paraId="02D50295" w14:textId="56F78051" w:rsidR="001B111D" w:rsidRPr="003D1039" w:rsidRDefault="006B1F4A" w:rsidP="003E0BEF">
      <w:pPr>
        <w:pStyle w:val="1"/>
      </w:pPr>
      <w:r>
        <w:rPr>
          <w:rFonts w:hint="eastAsia"/>
        </w:rPr>
        <w:lastRenderedPageBreak/>
        <w:t>7</w:t>
      </w:r>
      <w:r>
        <w:t>.</w:t>
      </w:r>
      <w:r w:rsidR="001B111D" w:rsidRPr="003D1039">
        <w:rPr>
          <w:rFonts w:hint="eastAsia"/>
        </w:rPr>
        <w:t>团队成员的学生证信息（图片）</w:t>
      </w:r>
    </w:p>
    <w:p w14:paraId="40D0CAAC" w14:textId="77777777" w:rsidR="001B111D" w:rsidRDefault="001B111D" w:rsidP="000638F3">
      <w:pPr>
        <w:pStyle w:val="a6"/>
        <w:spacing w:line="276" w:lineRule="auto"/>
        <w:rPr>
          <w:rFonts w:ascii="Arial" w:cs="Arial"/>
          <w:kern w:val="0"/>
          <w:szCs w:val="24"/>
          <w:lang w:bidi="gu-IN"/>
        </w:rPr>
      </w:pPr>
      <w:r w:rsidRPr="004D7926">
        <w:rPr>
          <w:rFonts w:ascii="Arial" w:cs="Arial"/>
          <w:kern w:val="0"/>
          <w:szCs w:val="24"/>
          <w:lang w:bidi="gu-IN"/>
        </w:rPr>
        <w:t>每位成员的</w:t>
      </w:r>
      <w:r w:rsidRPr="004D7926">
        <w:rPr>
          <w:rFonts w:ascii="Arial" w:hAnsi="宋体" w:cs="Arial"/>
          <w:b/>
          <w:bCs/>
          <w:color w:val="CC3300"/>
          <w:szCs w:val="24"/>
        </w:rPr>
        <w:t>学生证扫描件</w:t>
      </w:r>
      <w:r>
        <w:rPr>
          <w:rFonts w:ascii="Arial" w:hAnsi="宋体" w:cs="Arial" w:hint="eastAsia"/>
          <w:b/>
          <w:bCs/>
          <w:color w:val="CC3300"/>
          <w:szCs w:val="24"/>
        </w:rPr>
        <w:t>或清晰翻拍照</w:t>
      </w:r>
      <w:r w:rsidRPr="004D7926">
        <w:rPr>
          <w:rFonts w:ascii="Arial" w:hAnsi="宋体" w:cs="Arial"/>
          <w:b/>
          <w:bCs/>
          <w:color w:val="CC3300"/>
          <w:szCs w:val="24"/>
        </w:rPr>
        <w:t>（请处理成小于</w:t>
      </w:r>
      <w:r w:rsidRPr="004D7926">
        <w:rPr>
          <w:rFonts w:ascii="Arial" w:hAnsi="Arial" w:cs="Arial"/>
          <w:b/>
          <w:bCs/>
          <w:color w:val="CC3300"/>
          <w:szCs w:val="24"/>
        </w:rPr>
        <w:t>100k</w:t>
      </w:r>
      <w:r w:rsidRPr="004D7926">
        <w:rPr>
          <w:rFonts w:ascii="Arial" w:hAnsi="宋体" w:cs="Arial"/>
          <w:b/>
          <w:bCs/>
          <w:color w:val="CC3300"/>
          <w:szCs w:val="24"/>
        </w:rPr>
        <w:t>的</w:t>
      </w:r>
      <w:r w:rsidRPr="004D7926">
        <w:rPr>
          <w:rFonts w:ascii="Arial" w:hAnsi="Arial" w:cs="Arial"/>
          <w:b/>
          <w:bCs/>
          <w:color w:val="CC3300"/>
          <w:szCs w:val="24"/>
        </w:rPr>
        <w:t>jpg</w:t>
      </w:r>
      <w:r w:rsidRPr="004D7926">
        <w:rPr>
          <w:rFonts w:ascii="Arial" w:hAnsi="宋体" w:cs="Arial"/>
          <w:b/>
          <w:bCs/>
          <w:color w:val="CC3300"/>
          <w:szCs w:val="24"/>
        </w:rPr>
        <w:t>文件</w:t>
      </w:r>
      <w:r w:rsidRPr="004D7926">
        <w:rPr>
          <w:rFonts w:ascii="Arial" w:hAnsi="宋体" w:cs="Arial" w:hint="eastAsia"/>
          <w:b/>
          <w:bCs/>
          <w:color w:val="CC3300"/>
          <w:szCs w:val="24"/>
        </w:rPr>
        <w:t>，或进行拍照</w:t>
      </w:r>
      <w:r w:rsidRPr="004D7926">
        <w:rPr>
          <w:rFonts w:ascii="Arial" w:hAnsi="宋体" w:cs="Arial"/>
          <w:b/>
          <w:bCs/>
          <w:color w:val="CC3300"/>
          <w:szCs w:val="24"/>
        </w:rPr>
        <w:t>）</w:t>
      </w:r>
      <w:r w:rsidRPr="004D7926">
        <w:rPr>
          <w:rFonts w:ascii="Arial" w:cs="Arial"/>
          <w:kern w:val="0"/>
          <w:szCs w:val="24"/>
          <w:lang w:bidi="gu-IN"/>
        </w:rPr>
        <w:t>一起</w:t>
      </w:r>
      <w:r w:rsidRPr="004D7926">
        <w:rPr>
          <w:rFonts w:ascii="Arial" w:cs="Arial" w:hint="eastAsia"/>
          <w:kern w:val="0"/>
          <w:szCs w:val="24"/>
          <w:lang w:bidi="gu-IN"/>
        </w:rPr>
        <w:t>作为图片贴在此处。</w:t>
      </w:r>
    </w:p>
    <w:p w14:paraId="24FBF956" w14:textId="77777777" w:rsidR="007A056F" w:rsidRDefault="007A056F" w:rsidP="000638F3">
      <w:pPr>
        <w:pStyle w:val="a6"/>
        <w:spacing w:line="276" w:lineRule="auto"/>
        <w:rPr>
          <w:rFonts w:ascii="Arial" w:cs="Arial"/>
          <w:kern w:val="0"/>
          <w:szCs w:val="24"/>
          <w:lang w:bidi="gu-IN"/>
        </w:rPr>
      </w:pPr>
      <w:r>
        <w:rPr>
          <w:rFonts w:ascii="Arial" w:cs="Arial" w:hint="eastAsia"/>
          <w:kern w:val="0"/>
          <w:szCs w:val="24"/>
          <w:lang w:bidi="gu-IN"/>
        </w:rPr>
        <w:t>截止作品提交日期，每位小组成员均需保证是在校身份，</w:t>
      </w:r>
      <w:r w:rsidRPr="008343BA">
        <w:rPr>
          <w:rFonts w:ascii="Arial" w:cs="Arial" w:hint="eastAsia"/>
          <w:color w:val="FF0000"/>
          <w:kern w:val="0"/>
          <w:szCs w:val="24"/>
          <w:lang w:bidi="gu-IN"/>
        </w:rPr>
        <w:t>如大四学生继续升学，需要提供研究生录取通知书，如暂时无法提供该证明，请在个人学生证信息下说明升学后的单位及开学时间</w:t>
      </w:r>
      <w:r>
        <w:rPr>
          <w:rFonts w:ascii="Arial" w:cs="Arial" w:hint="eastAsia"/>
          <w:kern w:val="0"/>
          <w:szCs w:val="24"/>
          <w:lang w:bidi="gu-IN"/>
        </w:rPr>
        <w:t>。</w:t>
      </w:r>
    </w:p>
    <w:p w14:paraId="71992258" w14:textId="77777777" w:rsidR="001B111D" w:rsidRPr="004D7926" w:rsidRDefault="001B111D" w:rsidP="000638F3">
      <w:pPr>
        <w:pStyle w:val="a6"/>
        <w:spacing w:line="276" w:lineRule="auto"/>
        <w:ind w:firstLine="400"/>
        <w:rPr>
          <w:rFonts w:ascii="Arial" w:hAnsi="Arial" w:cs="Arial"/>
          <w:sz w:val="20"/>
          <w:szCs w:val="24"/>
        </w:rPr>
      </w:pPr>
    </w:p>
    <w:p w14:paraId="1AC77C76" w14:textId="1AFB07B9" w:rsidR="003E0BEF" w:rsidRDefault="006B1F4A" w:rsidP="003E0BEF">
      <w:pPr>
        <w:pStyle w:val="1"/>
      </w:pPr>
      <w:r>
        <w:rPr>
          <w:rFonts w:hint="eastAsia"/>
        </w:rPr>
        <w:t>8</w:t>
      </w:r>
      <w:r>
        <w:t>.</w:t>
      </w:r>
      <w:r w:rsidR="00CA7030">
        <w:t>团队介绍（包括</w:t>
      </w:r>
      <w:r w:rsidR="005F57E8" w:rsidRPr="00483EE2">
        <w:rPr>
          <w:rFonts w:hint="eastAsia"/>
        </w:rPr>
        <w:t>专业介绍及</w:t>
      </w:r>
      <w:r w:rsidR="001B111D" w:rsidRPr="00483EE2">
        <w:t>分工）</w:t>
      </w:r>
    </w:p>
    <w:p w14:paraId="7560BB36" w14:textId="34F3C851" w:rsidR="001B111D" w:rsidRPr="003E0BEF" w:rsidRDefault="003E0BEF" w:rsidP="003E0BEF">
      <w:pPr>
        <w:widowControl/>
        <w:jc w:val="left"/>
        <w:rPr>
          <w:rFonts w:ascii="黑体" w:eastAsia="黑体" w:hAnsi="黑体" w:cs="黑体" w:hint="eastAsia"/>
          <w:b/>
          <w:bCs/>
          <w:color w:val="000000" w:themeColor="text1"/>
          <w:kern w:val="44"/>
          <w:sz w:val="32"/>
          <w:szCs w:val="32"/>
        </w:rPr>
      </w:pPr>
      <w:r>
        <w:br w:type="page"/>
      </w:r>
    </w:p>
    <w:p w14:paraId="3EF1B375" w14:textId="3E49449E" w:rsidR="006B1F4A" w:rsidRPr="00483EE2" w:rsidRDefault="006B1F4A" w:rsidP="003E0BEF">
      <w:pPr>
        <w:pStyle w:val="1"/>
        <w:jc w:val="center"/>
        <w:rPr>
          <w:rFonts w:hint="eastAsia"/>
        </w:rPr>
      </w:pPr>
      <w:r>
        <w:lastRenderedPageBreak/>
        <w:t>R</w:t>
      </w:r>
      <w:r>
        <w:rPr>
          <w:rFonts w:hint="eastAsia"/>
        </w:rPr>
        <w:t>eferences</w:t>
      </w:r>
    </w:p>
    <w:p w14:paraId="2BFCB841" w14:textId="4690B496" w:rsidR="00D16108" w:rsidRPr="00321796" w:rsidRDefault="00D16108" w:rsidP="00321796">
      <w:pPr>
        <w:pStyle w:val="a6"/>
        <w:numPr>
          <w:ilvl w:val="0"/>
          <w:numId w:val="4"/>
        </w:numPr>
        <w:spacing w:after="60" w:line="0" w:lineRule="atLeast"/>
        <w:ind w:firstLineChars="0"/>
        <w:rPr>
          <w:sz w:val="22"/>
          <w:szCs w:val="24"/>
        </w:rPr>
      </w:pPr>
      <w:r w:rsidRPr="00321796">
        <w:rPr>
          <w:sz w:val="22"/>
          <w:szCs w:val="24"/>
        </w:rPr>
        <w:t>Quan, R. (2001). Establishing China’s environmental justice study models. George- town International Environmental Law Review, 14, 461–487.</w:t>
      </w:r>
    </w:p>
    <w:p w14:paraId="386CAB38" w14:textId="33893AA4" w:rsidR="00D16108" w:rsidRPr="00321796" w:rsidRDefault="00D16108" w:rsidP="00321796">
      <w:pPr>
        <w:pStyle w:val="a6"/>
        <w:numPr>
          <w:ilvl w:val="0"/>
          <w:numId w:val="4"/>
        </w:numPr>
        <w:spacing w:after="60" w:line="0" w:lineRule="atLeast"/>
        <w:ind w:firstLineChars="0"/>
        <w:rPr>
          <w:sz w:val="22"/>
          <w:szCs w:val="24"/>
        </w:rPr>
      </w:pPr>
      <w:r w:rsidRPr="00321796">
        <w:rPr>
          <w:sz w:val="22"/>
          <w:szCs w:val="24"/>
        </w:rPr>
        <w:t>Smyth, R., Mishra, V., &amp; Qian, X. (2008). The environment and well-being in urban China. Ecological Economics, 68(1), 547–555.</w:t>
      </w:r>
    </w:p>
    <w:p w14:paraId="329B6AF6" w14:textId="46FFDDC5" w:rsidR="00D16108" w:rsidRPr="00321796" w:rsidRDefault="00D16108" w:rsidP="00321796">
      <w:pPr>
        <w:pStyle w:val="a6"/>
        <w:numPr>
          <w:ilvl w:val="0"/>
          <w:numId w:val="4"/>
        </w:numPr>
        <w:spacing w:after="60" w:line="0" w:lineRule="atLeast"/>
        <w:ind w:firstLineChars="0"/>
        <w:rPr>
          <w:sz w:val="22"/>
          <w:szCs w:val="24"/>
        </w:rPr>
      </w:pPr>
      <w:r w:rsidRPr="00321796">
        <w:rPr>
          <w:sz w:val="22"/>
          <w:szCs w:val="24"/>
        </w:rPr>
        <w:t xml:space="preserve">Zeng, J.-P., &amp; Gu, P. (2007). Environmental justice: A premise for building a </w:t>
      </w:r>
      <w:proofErr w:type="spellStart"/>
      <w:r w:rsidRPr="00321796">
        <w:rPr>
          <w:sz w:val="22"/>
          <w:szCs w:val="24"/>
        </w:rPr>
        <w:t>harmo</w:t>
      </w:r>
      <w:proofErr w:type="spellEnd"/>
      <w:r w:rsidRPr="00321796">
        <w:rPr>
          <w:sz w:val="22"/>
          <w:szCs w:val="24"/>
        </w:rPr>
        <w:t xml:space="preserve">- </w:t>
      </w:r>
      <w:proofErr w:type="spellStart"/>
      <w:r w:rsidRPr="00321796">
        <w:rPr>
          <w:sz w:val="22"/>
          <w:szCs w:val="24"/>
        </w:rPr>
        <w:t>nious</w:t>
      </w:r>
      <w:proofErr w:type="spellEnd"/>
      <w:r w:rsidRPr="00321796">
        <w:rPr>
          <w:sz w:val="22"/>
          <w:szCs w:val="24"/>
        </w:rPr>
        <w:t xml:space="preserve"> society. Studies in Ethics, 2, 010.</w:t>
      </w:r>
    </w:p>
    <w:p w14:paraId="60EBA315" w14:textId="37ACBD7F" w:rsidR="00C82DA0" w:rsidRPr="00321796" w:rsidRDefault="00C82DA0" w:rsidP="00321796">
      <w:pPr>
        <w:pStyle w:val="a6"/>
        <w:numPr>
          <w:ilvl w:val="0"/>
          <w:numId w:val="4"/>
        </w:numPr>
        <w:spacing w:after="60" w:line="0" w:lineRule="atLeast"/>
        <w:ind w:firstLineChars="0"/>
        <w:rPr>
          <w:sz w:val="22"/>
          <w:szCs w:val="24"/>
        </w:rPr>
      </w:pPr>
      <w:r w:rsidRPr="00321796">
        <w:rPr>
          <w:sz w:val="22"/>
          <w:szCs w:val="24"/>
        </w:rPr>
        <w:t>Shi, M. (1998). From imperial gardens to public parks: The transformation of urban space in early 20th-century Beijing. Modern China, 24(3), 219–254.</w:t>
      </w:r>
    </w:p>
    <w:p w14:paraId="78EE7432" w14:textId="45471098" w:rsidR="00C82DA0" w:rsidRPr="00321796" w:rsidRDefault="00C82DA0" w:rsidP="00321796">
      <w:pPr>
        <w:pStyle w:val="a6"/>
        <w:numPr>
          <w:ilvl w:val="0"/>
          <w:numId w:val="4"/>
        </w:numPr>
        <w:spacing w:after="60" w:line="0" w:lineRule="atLeast"/>
        <w:ind w:firstLineChars="0"/>
        <w:rPr>
          <w:sz w:val="22"/>
          <w:szCs w:val="24"/>
        </w:rPr>
      </w:pPr>
      <w:r w:rsidRPr="00321796">
        <w:rPr>
          <w:sz w:val="22"/>
          <w:szCs w:val="24"/>
        </w:rPr>
        <w:t>Daily, G.C., 1997. Introduction: what are ecosystem services. In: Daily, G.C. (Ed.), Nature’s Services: Societal Dependence on Natural Ecosystems. Island Press, Washington DC, pp. 1–10.</w:t>
      </w:r>
    </w:p>
    <w:p w14:paraId="525466B8" w14:textId="4F89E180" w:rsidR="00E35178" w:rsidRPr="00321796" w:rsidRDefault="00E35178" w:rsidP="00321796">
      <w:pPr>
        <w:pStyle w:val="a6"/>
        <w:numPr>
          <w:ilvl w:val="0"/>
          <w:numId w:val="4"/>
        </w:numPr>
        <w:spacing w:after="60" w:line="0" w:lineRule="atLeast"/>
        <w:ind w:firstLineChars="0"/>
        <w:rPr>
          <w:sz w:val="22"/>
          <w:szCs w:val="24"/>
        </w:rPr>
      </w:pPr>
      <w:r w:rsidRPr="00321796">
        <w:rPr>
          <w:sz w:val="22"/>
          <w:szCs w:val="24"/>
        </w:rPr>
        <w:t>Chan, K.M.A., Satterfield, T., Goldstein, J., 2012. Rethinking ecosystem services to better address and navigate cultural values. Ecol. Econ. 74, 8–18.</w:t>
      </w:r>
    </w:p>
    <w:p w14:paraId="779CD9DE" w14:textId="32BA5D88" w:rsidR="00E35178" w:rsidRPr="00321796" w:rsidRDefault="00E35178" w:rsidP="00321796">
      <w:pPr>
        <w:pStyle w:val="a6"/>
        <w:numPr>
          <w:ilvl w:val="0"/>
          <w:numId w:val="4"/>
        </w:numPr>
        <w:spacing w:after="60" w:line="0" w:lineRule="atLeast"/>
        <w:ind w:firstLineChars="0"/>
        <w:rPr>
          <w:sz w:val="22"/>
          <w:szCs w:val="24"/>
        </w:rPr>
      </w:pPr>
      <w:proofErr w:type="spellStart"/>
      <w:r w:rsidRPr="00321796">
        <w:rPr>
          <w:sz w:val="22"/>
          <w:szCs w:val="24"/>
        </w:rPr>
        <w:t>Maes</w:t>
      </w:r>
      <w:proofErr w:type="spellEnd"/>
      <w:r w:rsidRPr="00321796">
        <w:rPr>
          <w:sz w:val="22"/>
          <w:szCs w:val="24"/>
        </w:rPr>
        <w:t xml:space="preserve">, J., </w:t>
      </w:r>
      <w:proofErr w:type="spellStart"/>
      <w:r w:rsidRPr="00321796">
        <w:rPr>
          <w:sz w:val="22"/>
          <w:szCs w:val="24"/>
        </w:rPr>
        <w:t>Egoh</w:t>
      </w:r>
      <w:proofErr w:type="spellEnd"/>
      <w:r w:rsidRPr="00321796">
        <w:rPr>
          <w:sz w:val="22"/>
          <w:szCs w:val="24"/>
        </w:rPr>
        <w:t xml:space="preserve">, B., </w:t>
      </w:r>
      <w:proofErr w:type="spellStart"/>
      <w:r w:rsidRPr="00321796">
        <w:rPr>
          <w:sz w:val="22"/>
          <w:szCs w:val="24"/>
        </w:rPr>
        <w:t>Willemen</w:t>
      </w:r>
      <w:proofErr w:type="spellEnd"/>
      <w:r w:rsidRPr="00321796">
        <w:rPr>
          <w:sz w:val="22"/>
          <w:szCs w:val="24"/>
        </w:rPr>
        <w:t xml:space="preserve">, L., </w:t>
      </w:r>
      <w:proofErr w:type="spellStart"/>
      <w:r w:rsidRPr="00321796">
        <w:rPr>
          <w:sz w:val="22"/>
          <w:szCs w:val="24"/>
        </w:rPr>
        <w:t>Liquete</w:t>
      </w:r>
      <w:proofErr w:type="spellEnd"/>
      <w:r w:rsidRPr="00321796">
        <w:rPr>
          <w:sz w:val="22"/>
          <w:szCs w:val="24"/>
        </w:rPr>
        <w:t xml:space="preserve">, C., </w:t>
      </w:r>
      <w:proofErr w:type="spellStart"/>
      <w:r w:rsidRPr="00321796">
        <w:rPr>
          <w:sz w:val="22"/>
          <w:szCs w:val="24"/>
        </w:rPr>
        <w:t>Vihervaara</w:t>
      </w:r>
      <w:proofErr w:type="spellEnd"/>
      <w:r w:rsidRPr="00321796">
        <w:rPr>
          <w:sz w:val="22"/>
          <w:szCs w:val="24"/>
        </w:rPr>
        <w:t xml:space="preserve">, P., </w:t>
      </w:r>
      <w:proofErr w:type="spellStart"/>
      <w:r w:rsidRPr="00321796">
        <w:rPr>
          <w:sz w:val="22"/>
          <w:szCs w:val="24"/>
        </w:rPr>
        <w:t>Scha</w:t>
      </w:r>
      <w:proofErr w:type="spellEnd"/>
      <w:r w:rsidRPr="00321796">
        <w:rPr>
          <w:sz w:val="22"/>
          <w:szCs w:val="24"/>
        </w:rPr>
        <w:t xml:space="preserve"> ̈</w:t>
      </w:r>
      <w:proofErr w:type="spellStart"/>
      <w:r w:rsidRPr="00321796">
        <w:rPr>
          <w:sz w:val="22"/>
          <w:szCs w:val="24"/>
        </w:rPr>
        <w:t>gner</w:t>
      </w:r>
      <w:proofErr w:type="spellEnd"/>
      <w:r w:rsidRPr="00321796">
        <w:rPr>
          <w:sz w:val="22"/>
          <w:szCs w:val="24"/>
        </w:rPr>
        <w:t xml:space="preserve">, J.P., </w:t>
      </w:r>
      <w:proofErr w:type="spellStart"/>
      <w:r w:rsidRPr="00321796">
        <w:rPr>
          <w:sz w:val="22"/>
          <w:szCs w:val="24"/>
        </w:rPr>
        <w:t>Grizzetti</w:t>
      </w:r>
      <w:proofErr w:type="spellEnd"/>
      <w:r w:rsidRPr="00321796">
        <w:rPr>
          <w:sz w:val="22"/>
          <w:szCs w:val="24"/>
        </w:rPr>
        <w:t xml:space="preserve">, B., </w:t>
      </w:r>
      <w:proofErr w:type="spellStart"/>
      <w:r w:rsidRPr="00321796">
        <w:rPr>
          <w:sz w:val="22"/>
          <w:szCs w:val="24"/>
        </w:rPr>
        <w:t>Drakou</w:t>
      </w:r>
      <w:proofErr w:type="spellEnd"/>
      <w:r w:rsidRPr="00321796">
        <w:rPr>
          <w:sz w:val="22"/>
          <w:szCs w:val="24"/>
        </w:rPr>
        <w:t xml:space="preserve">, E.G., </w:t>
      </w:r>
      <w:proofErr w:type="spellStart"/>
      <w:r w:rsidRPr="00321796">
        <w:rPr>
          <w:sz w:val="22"/>
          <w:szCs w:val="24"/>
        </w:rPr>
        <w:t>Notte</w:t>
      </w:r>
      <w:proofErr w:type="spellEnd"/>
      <w:r w:rsidRPr="00321796">
        <w:rPr>
          <w:sz w:val="22"/>
          <w:szCs w:val="24"/>
        </w:rPr>
        <w:t xml:space="preserve">, A.L., </w:t>
      </w:r>
      <w:proofErr w:type="spellStart"/>
      <w:r w:rsidRPr="00321796">
        <w:rPr>
          <w:sz w:val="22"/>
          <w:szCs w:val="24"/>
        </w:rPr>
        <w:t>Zulian</w:t>
      </w:r>
      <w:proofErr w:type="spellEnd"/>
      <w:r w:rsidRPr="00321796">
        <w:rPr>
          <w:sz w:val="22"/>
          <w:szCs w:val="24"/>
        </w:rPr>
        <w:t xml:space="preserve">, G., </w:t>
      </w:r>
      <w:proofErr w:type="spellStart"/>
      <w:r w:rsidRPr="00321796">
        <w:rPr>
          <w:sz w:val="22"/>
          <w:szCs w:val="24"/>
        </w:rPr>
        <w:t>Bouraoui</w:t>
      </w:r>
      <w:proofErr w:type="spellEnd"/>
      <w:r w:rsidRPr="00321796">
        <w:rPr>
          <w:sz w:val="22"/>
          <w:szCs w:val="24"/>
        </w:rPr>
        <w:t xml:space="preserve">, F., Luisa </w:t>
      </w:r>
      <w:proofErr w:type="spellStart"/>
      <w:r w:rsidRPr="00321796">
        <w:rPr>
          <w:sz w:val="22"/>
          <w:szCs w:val="24"/>
        </w:rPr>
        <w:t>Paracchini</w:t>
      </w:r>
      <w:proofErr w:type="spellEnd"/>
      <w:r w:rsidRPr="00321796">
        <w:rPr>
          <w:sz w:val="22"/>
          <w:szCs w:val="24"/>
        </w:rPr>
        <w:t xml:space="preserve">, M., </w:t>
      </w:r>
      <w:proofErr w:type="spellStart"/>
      <w:r w:rsidRPr="00321796">
        <w:rPr>
          <w:sz w:val="22"/>
          <w:szCs w:val="24"/>
        </w:rPr>
        <w:t>Braat</w:t>
      </w:r>
      <w:proofErr w:type="spellEnd"/>
      <w:r w:rsidRPr="00321796">
        <w:rPr>
          <w:sz w:val="22"/>
          <w:szCs w:val="24"/>
        </w:rPr>
        <w:t xml:space="preserve">, L., </w:t>
      </w:r>
      <w:proofErr w:type="spellStart"/>
      <w:r w:rsidRPr="00321796">
        <w:rPr>
          <w:sz w:val="22"/>
          <w:szCs w:val="24"/>
        </w:rPr>
        <w:t>Bidoglio</w:t>
      </w:r>
      <w:proofErr w:type="spellEnd"/>
      <w:r w:rsidRPr="00321796">
        <w:rPr>
          <w:sz w:val="22"/>
          <w:szCs w:val="24"/>
        </w:rPr>
        <w:t xml:space="preserve">, G., 2012a. Mapping ecosystem services for policy support and decision making in the European Union. </w:t>
      </w:r>
      <w:proofErr w:type="spellStart"/>
      <w:r w:rsidRPr="00321796">
        <w:rPr>
          <w:sz w:val="22"/>
          <w:szCs w:val="24"/>
        </w:rPr>
        <w:t>Ecosyst</w:t>
      </w:r>
      <w:proofErr w:type="spellEnd"/>
      <w:r w:rsidRPr="00321796">
        <w:rPr>
          <w:sz w:val="22"/>
          <w:szCs w:val="24"/>
        </w:rPr>
        <w:t>. Serv. 1, 31–39.</w:t>
      </w:r>
    </w:p>
    <w:p w14:paraId="32A2F7F5" w14:textId="500AF71A" w:rsidR="00E35178" w:rsidRPr="00321796" w:rsidRDefault="00E35178" w:rsidP="00321796">
      <w:pPr>
        <w:pStyle w:val="a6"/>
        <w:numPr>
          <w:ilvl w:val="0"/>
          <w:numId w:val="4"/>
        </w:numPr>
        <w:spacing w:after="60" w:line="0" w:lineRule="atLeast"/>
        <w:ind w:firstLineChars="0"/>
        <w:rPr>
          <w:sz w:val="22"/>
          <w:szCs w:val="24"/>
        </w:rPr>
      </w:pPr>
      <w:r w:rsidRPr="00321796">
        <w:rPr>
          <w:sz w:val="22"/>
          <w:szCs w:val="24"/>
        </w:rPr>
        <w:t>Liu, Z.H., Huang, Q.D., Yang, H.Y., 2021. Supply-demand spatial patterns of park cultural services in megalopolis area of Shenzhen, China. Ecol. Ind. 121.</w:t>
      </w:r>
    </w:p>
    <w:p w14:paraId="4FB672F1" w14:textId="2E4DBACB" w:rsidR="00E35178" w:rsidRPr="00321796" w:rsidRDefault="00E35178" w:rsidP="00321796">
      <w:pPr>
        <w:pStyle w:val="a6"/>
        <w:numPr>
          <w:ilvl w:val="0"/>
          <w:numId w:val="4"/>
        </w:numPr>
        <w:spacing w:after="60" w:line="0" w:lineRule="atLeast"/>
        <w:ind w:firstLineChars="0"/>
        <w:rPr>
          <w:sz w:val="22"/>
          <w:szCs w:val="24"/>
        </w:rPr>
      </w:pPr>
      <w:proofErr w:type="spellStart"/>
      <w:r w:rsidRPr="00321796">
        <w:rPr>
          <w:sz w:val="22"/>
          <w:szCs w:val="24"/>
        </w:rPr>
        <w:t>Koc</w:t>
      </w:r>
      <w:proofErr w:type="spellEnd"/>
      <w:r w:rsidRPr="00321796">
        <w:rPr>
          <w:sz w:val="22"/>
          <w:szCs w:val="24"/>
        </w:rPr>
        <w:t xml:space="preserve">, C. B., P. Osmond, and A. Peters. 2017. Towards a comprehensive green infrastructure typology: a systematic review of approaches, </w:t>
      </w:r>
      <w:proofErr w:type="gramStart"/>
      <w:r w:rsidRPr="00321796">
        <w:rPr>
          <w:sz w:val="22"/>
          <w:szCs w:val="24"/>
        </w:rPr>
        <w:t>methods</w:t>
      </w:r>
      <w:proofErr w:type="gramEnd"/>
      <w:r w:rsidRPr="00321796">
        <w:rPr>
          <w:sz w:val="22"/>
          <w:szCs w:val="24"/>
        </w:rPr>
        <w:t xml:space="preserve"> and typologies. Urban Ecosystems 20:15-35.</w:t>
      </w:r>
    </w:p>
    <w:p w14:paraId="01C4D71E" w14:textId="7D91DC43" w:rsidR="00E35178" w:rsidRPr="00321796" w:rsidRDefault="005C6687" w:rsidP="00321796">
      <w:pPr>
        <w:pStyle w:val="a6"/>
        <w:numPr>
          <w:ilvl w:val="0"/>
          <w:numId w:val="4"/>
        </w:numPr>
        <w:spacing w:after="60" w:line="0" w:lineRule="atLeast"/>
        <w:ind w:firstLineChars="0"/>
        <w:rPr>
          <w:sz w:val="22"/>
          <w:szCs w:val="24"/>
        </w:rPr>
      </w:pPr>
      <w:proofErr w:type="spellStart"/>
      <w:r w:rsidRPr="00321796">
        <w:rPr>
          <w:sz w:val="22"/>
          <w:szCs w:val="24"/>
        </w:rPr>
        <w:t>Ernstson</w:t>
      </w:r>
      <w:proofErr w:type="spellEnd"/>
      <w:r w:rsidRPr="00321796">
        <w:rPr>
          <w:sz w:val="22"/>
          <w:szCs w:val="24"/>
        </w:rPr>
        <w:t xml:space="preserve">, H. (2013). The social production of ecosystem services: A framework </w:t>
      </w:r>
      <w:proofErr w:type="spellStart"/>
      <w:r w:rsidRPr="00321796">
        <w:rPr>
          <w:sz w:val="22"/>
          <w:szCs w:val="24"/>
        </w:rPr>
        <w:t>forstudying</w:t>
      </w:r>
      <w:proofErr w:type="spellEnd"/>
      <w:r w:rsidRPr="00321796">
        <w:rPr>
          <w:sz w:val="22"/>
          <w:szCs w:val="24"/>
        </w:rPr>
        <w:t xml:space="preserve"> environmental justice and ecological complexity in urbanized </w:t>
      </w:r>
      <w:proofErr w:type="spellStart"/>
      <w:proofErr w:type="gramStart"/>
      <w:r w:rsidRPr="00321796">
        <w:rPr>
          <w:sz w:val="22"/>
          <w:szCs w:val="24"/>
        </w:rPr>
        <w:t>landscapes.Landscape</w:t>
      </w:r>
      <w:proofErr w:type="spellEnd"/>
      <w:proofErr w:type="gramEnd"/>
      <w:r w:rsidRPr="00321796">
        <w:rPr>
          <w:sz w:val="22"/>
          <w:szCs w:val="24"/>
        </w:rPr>
        <w:t xml:space="preserve"> and Urban Planning, 109, 7–17.</w:t>
      </w:r>
    </w:p>
    <w:p w14:paraId="0FF02141" w14:textId="77777777" w:rsidR="007A4B02" w:rsidRPr="00321796" w:rsidRDefault="005C6687" w:rsidP="00321796">
      <w:pPr>
        <w:pStyle w:val="a6"/>
        <w:numPr>
          <w:ilvl w:val="0"/>
          <w:numId w:val="4"/>
        </w:numPr>
        <w:spacing w:after="60" w:line="0" w:lineRule="atLeast"/>
        <w:ind w:firstLineChars="0"/>
        <w:rPr>
          <w:sz w:val="22"/>
          <w:szCs w:val="24"/>
        </w:rPr>
      </w:pPr>
      <w:proofErr w:type="spellStart"/>
      <w:r w:rsidRPr="00321796">
        <w:rPr>
          <w:sz w:val="22"/>
          <w:szCs w:val="24"/>
        </w:rPr>
        <w:t>Wolch</w:t>
      </w:r>
      <w:proofErr w:type="spellEnd"/>
      <w:r w:rsidRPr="00321796">
        <w:rPr>
          <w:sz w:val="22"/>
          <w:szCs w:val="24"/>
        </w:rPr>
        <w:t xml:space="preserve">, J. R., Byrne, J., &amp; Newell, J. P. (2014). Urban green space, public health, and environmental justice: The challenge of making cities ‘just green enough’. Landscape and Urban Planning, 125, 234–244. </w:t>
      </w:r>
      <w:hyperlink r:id="rId10" w:history="1">
        <w:r w:rsidRPr="007A4B02">
          <w:t>https://doi.org/10.1016/j.landurbplan.2014.01. 017</w:t>
        </w:r>
      </w:hyperlink>
      <w:r w:rsidRPr="00321796">
        <w:rPr>
          <w:sz w:val="22"/>
          <w:szCs w:val="24"/>
        </w:rPr>
        <w:t>.</w:t>
      </w:r>
    </w:p>
    <w:p w14:paraId="686C36C6" w14:textId="77777777" w:rsidR="007A4B02" w:rsidRPr="00321796" w:rsidRDefault="005C6687" w:rsidP="00321796">
      <w:pPr>
        <w:pStyle w:val="a6"/>
        <w:numPr>
          <w:ilvl w:val="0"/>
          <w:numId w:val="4"/>
        </w:numPr>
        <w:spacing w:after="60" w:line="0" w:lineRule="atLeast"/>
        <w:ind w:firstLineChars="0"/>
        <w:rPr>
          <w:sz w:val="22"/>
          <w:szCs w:val="24"/>
        </w:rPr>
      </w:pPr>
      <w:r w:rsidRPr="00321796">
        <w:rPr>
          <w:sz w:val="22"/>
          <w:szCs w:val="24"/>
        </w:rPr>
        <w:t xml:space="preserve">Burkhard, B., F. Kroll, S. </w:t>
      </w:r>
      <w:proofErr w:type="spellStart"/>
      <w:r w:rsidRPr="00321796">
        <w:rPr>
          <w:sz w:val="22"/>
          <w:szCs w:val="24"/>
        </w:rPr>
        <w:t>Nedkov</w:t>
      </w:r>
      <w:proofErr w:type="spellEnd"/>
      <w:r w:rsidRPr="00321796">
        <w:rPr>
          <w:sz w:val="22"/>
          <w:szCs w:val="24"/>
        </w:rPr>
        <w:t xml:space="preserve">, and F. </w:t>
      </w:r>
      <w:proofErr w:type="spellStart"/>
      <w:r w:rsidRPr="00321796">
        <w:rPr>
          <w:sz w:val="22"/>
          <w:szCs w:val="24"/>
        </w:rPr>
        <w:t>Müller</w:t>
      </w:r>
      <w:proofErr w:type="spellEnd"/>
      <w:r w:rsidRPr="00321796">
        <w:rPr>
          <w:sz w:val="22"/>
          <w:szCs w:val="24"/>
        </w:rPr>
        <w:t xml:space="preserve">. 2012. Mapping ecosystem service supply, </w:t>
      </w:r>
      <w:proofErr w:type="gramStart"/>
      <w:r w:rsidRPr="00321796">
        <w:rPr>
          <w:sz w:val="22"/>
          <w:szCs w:val="24"/>
        </w:rPr>
        <w:t>demand</w:t>
      </w:r>
      <w:proofErr w:type="gramEnd"/>
      <w:r w:rsidRPr="00321796">
        <w:rPr>
          <w:sz w:val="22"/>
          <w:szCs w:val="24"/>
        </w:rPr>
        <w:t xml:space="preserve"> and budgets. Ecological Indicators 21:17-29. </w:t>
      </w:r>
    </w:p>
    <w:p w14:paraId="14B1F8BC" w14:textId="77777777" w:rsidR="007A4B02" w:rsidRPr="00321796" w:rsidRDefault="007825A2" w:rsidP="00321796">
      <w:pPr>
        <w:pStyle w:val="a6"/>
        <w:numPr>
          <w:ilvl w:val="0"/>
          <w:numId w:val="4"/>
        </w:numPr>
        <w:spacing w:after="60" w:line="0" w:lineRule="atLeast"/>
        <w:ind w:firstLineChars="0"/>
        <w:rPr>
          <w:sz w:val="22"/>
          <w:szCs w:val="24"/>
        </w:rPr>
      </w:pPr>
      <w:r w:rsidRPr="00321796">
        <w:rPr>
          <w:sz w:val="22"/>
          <w:szCs w:val="24"/>
        </w:rPr>
        <w:t xml:space="preserve">Hauck, J., </w:t>
      </w:r>
      <w:proofErr w:type="spellStart"/>
      <w:r w:rsidRPr="00321796">
        <w:rPr>
          <w:sz w:val="22"/>
          <w:szCs w:val="24"/>
        </w:rPr>
        <w:t>Görg</w:t>
      </w:r>
      <w:proofErr w:type="spellEnd"/>
      <w:r w:rsidRPr="00321796">
        <w:rPr>
          <w:sz w:val="22"/>
          <w:szCs w:val="24"/>
        </w:rPr>
        <w:t xml:space="preserve">, C., </w:t>
      </w:r>
      <w:proofErr w:type="spellStart"/>
      <w:r w:rsidRPr="00321796">
        <w:rPr>
          <w:sz w:val="22"/>
          <w:szCs w:val="24"/>
        </w:rPr>
        <w:t>Varjopuro</w:t>
      </w:r>
      <w:proofErr w:type="spellEnd"/>
      <w:r w:rsidRPr="00321796">
        <w:rPr>
          <w:sz w:val="22"/>
          <w:szCs w:val="24"/>
        </w:rPr>
        <w:t xml:space="preserve">, R., </w:t>
      </w:r>
      <w:proofErr w:type="spellStart"/>
      <w:r w:rsidRPr="00321796">
        <w:rPr>
          <w:sz w:val="22"/>
          <w:szCs w:val="24"/>
        </w:rPr>
        <w:t>Ratamäki</w:t>
      </w:r>
      <w:proofErr w:type="spellEnd"/>
      <w:r w:rsidRPr="00321796">
        <w:rPr>
          <w:sz w:val="22"/>
          <w:szCs w:val="24"/>
        </w:rPr>
        <w:t xml:space="preserve">, O., </w:t>
      </w:r>
      <w:proofErr w:type="spellStart"/>
      <w:r w:rsidRPr="00321796">
        <w:rPr>
          <w:sz w:val="22"/>
          <w:szCs w:val="24"/>
        </w:rPr>
        <w:t>Maes</w:t>
      </w:r>
      <w:proofErr w:type="spellEnd"/>
      <w:r w:rsidRPr="00321796">
        <w:rPr>
          <w:sz w:val="22"/>
          <w:szCs w:val="24"/>
        </w:rPr>
        <w:t xml:space="preserve">, J., </w:t>
      </w:r>
      <w:proofErr w:type="spellStart"/>
      <w:r w:rsidRPr="00321796">
        <w:rPr>
          <w:sz w:val="22"/>
          <w:szCs w:val="24"/>
        </w:rPr>
        <w:t>Wittmer</w:t>
      </w:r>
      <w:proofErr w:type="spellEnd"/>
      <w:r w:rsidRPr="00321796">
        <w:rPr>
          <w:sz w:val="22"/>
          <w:szCs w:val="24"/>
        </w:rPr>
        <w:t xml:space="preserve">, H., Jax, K., 2013.Maps have an air of authority: potential benefits and challenges of ecosystem service maps at different levels of decision making. </w:t>
      </w:r>
      <w:proofErr w:type="spellStart"/>
      <w:r w:rsidRPr="00321796">
        <w:rPr>
          <w:sz w:val="22"/>
          <w:szCs w:val="24"/>
        </w:rPr>
        <w:t>Ecosyst</w:t>
      </w:r>
      <w:proofErr w:type="spellEnd"/>
      <w:r w:rsidRPr="00321796">
        <w:rPr>
          <w:sz w:val="22"/>
          <w:szCs w:val="24"/>
        </w:rPr>
        <w:t>. Serv. 4, 25–32.</w:t>
      </w:r>
    </w:p>
    <w:p w14:paraId="0DFB1226" w14:textId="77777777" w:rsidR="007A4B02" w:rsidRPr="00321796" w:rsidRDefault="007825A2" w:rsidP="00321796">
      <w:pPr>
        <w:pStyle w:val="a6"/>
        <w:numPr>
          <w:ilvl w:val="0"/>
          <w:numId w:val="4"/>
        </w:numPr>
        <w:spacing w:after="60" w:line="0" w:lineRule="atLeast"/>
        <w:ind w:firstLineChars="0"/>
        <w:rPr>
          <w:sz w:val="22"/>
          <w:szCs w:val="24"/>
        </w:rPr>
      </w:pPr>
      <w:r w:rsidRPr="00321796">
        <w:rPr>
          <w:sz w:val="22"/>
          <w:szCs w:val="24"/>
        </w:rPr>
        <w:t>Gómez-</w:t>
      </w:r>
      <w:proofErr w:type="spellStart"/>
      <w:r w:rsidRPr="00321796">
        <w:rPr>
          <w:sz w:val="22"/>
          <w:szCs w:val="24"/>
        </w:rPr>
        <w:t>Baggethun</w:t>
      </w:r>
      <w:proofErr w:type="spellEnd"/>
      <w:r w:rsidRPr="00321796">
        <w:rPr>
          <w:sz w:val="22"/>
          <w:szCs w:val="24"/>
        </w:rPr>
        <w:t>, E., Barton, D.N., 2013. Classifying and valuing ecosystem services for urban planning. Ecol. Econ. 86, 235–245.</w:t>
      </w:r>
    </w:p>
    <w:p w14:paraId="6A6A3F80" w14:textId="77777777" w:rsidR="007A4B02" w:rsidRPr="00321796" w:rsidRDefault="002A498E" w:rsidP="00321796">
      <w:pPr>
        <w:pStyle w:val="a6"/>
        <w:numPr>
          <w:ilvl w:val="0"/>
          <w:numId w:val="4"/>
        </w:numPr>
        <w:spacing w:after="60" w:line="0" w:lineRule="atLeast"/>
        <w:ind w:firstLineChars="0"/>
        <w:rPr>
          <w:sz w:val="22"/>
          <w:szCs w:val="24"/>
        </w:rPr>
      </w:pPr>
      <w:proofErr w:type="spellStart"/>
      <w:r w:rsidRPr="00321796">
        <w:rPr>
          <w:sz w:val="22"/>
          <w:szCs w:val="24"/>
        </w:rPr>
        <w:t>Palomo</w:t>
      </w:r>
      <w:proofErr w:type="spellEnd"/>
      <w:r w:rsidRPr="00321796">
        <w:rPr>
          <w:sz w:val="22"/>
          <w:szCs w:val="24"/>
        </w:rPr>
        <w:t xml:space="preserve">, I. Deliberative mapping of ecosystem services within and around </w:t>
      </w:r>
    </w:p>
    <w:p w14:paraId="7525E2EF" w14:textId="77777777" w:rsidR="007A4B02" w:rsidRPr="00321796" w:rsidRDefault="002A498E" w:rsidP="00321796">
      <w:pPr>
        <w:pStyle w:val="a6"/>
        <w:numPr>
          <w:ilvl w:val="0"/>
          <w:numId w:val="4"/>
        </w:numPr>
        <w:spacing w:after="60" w:line="0" w:lineRule="atLeast"/>
        <w:ind w:firstLineChars="0"/>
        <w:rPr>
          <w:sz w:val="22"/>
          <w:szCs w:val="24"/>
        </w:rPr>
      </w:pPr>
      <w:proofErr w:type="spellStart"/>
      <w:r w:rsidRPr="00321796">
        <w:rPr>
          <w:sz w:val="22"/>
          <w:szCs w:val="24"/>
        </w:rPr>
        <w:t>Schröter</w:t>
      </w:r>
      <w:proofErr w:type="spellEnd"/>
      <w:r w:rsidRPr="00321796">
        <w:rPr>
          <w:sz w:val="22"/>
          <w:szCs w:val="24"/>
        </w:rPr>
        <w:t xml:space="preserve">, M., Barton, D.N., </w:t>
      </w:r>
      <w:proofErr w:type="spellStart"/>
      <w:r w:rsidRPr="00321796">
        <w:rPr>
          <w:sz w:val="22"/>
          <w:szCs w:val="24"/>
        </w:rPr>
        <w:t>Remme</w:t>
      </w:r>
      <w:proofErr w:type="spellEnd"/>
      <w:r w:rsidRPr="00321796">
        <w:rPr>
          <w:sz w:val="22"/>
          <w:szCs w:val="24"/>
        </w:rPr>
        <w:t>, R.P., Hein, L., 2014. Accounting for capacity and flow of ecosystem services: a conceptual model and a case study for Telemark, Norway. Ecol. Indic. 36, 539–551.</w:t>
      </w:r>
    </w:p>
    <w:p w14:paraId="5F29C50A" w14:textId="77777777" w:rsidR="007A4B02" w:rsidRPr="00321796" w:rsidRDefault="00DD1ED1" w:rsidP="00321796">
      <w:pPr>
        <w:pStyle w:val="a6"/>
        <w:numPr>
          <w:ilvl w:val="0"/>
          <w:numId w:val="4"/>
        </w:numPr>
        <w:spacing w:after="60" w:line="0" w:lineRule="atLeast"/>
        <w:ind w:firstLineChars="0"/>
        <w:rPr>
          <w:sz w:val="22"/>
          <w:szCs w:val="24"/>
        </w:rPr>
      </w:pPr>
      <w:r w:rsidRPr="00321796">
        <w:rPr>
          <w:sz w:val="22"/>
          <w:szCs w:val="24"/>
        </w:rPr>
        <w:t>Dai, D. (2011). Racial/ethnic and socioeconomic disparities in urban green space accessibility: Where to intervene? Landscape and Urban Planning, 102(4), 234–244.</w:t>
      </w:r>
    </w:p>
    <w:p w14:paraId="053D5B68" w14:textId="77777777" w:rsidR="007A4B02" w:rsidRPr="00321796" w:rsidRDefault="00DD1ED1" w:rsidP="00321796">
      <w:pPr>
        <w:pStyle w:val="a6"/>
        <w:numPr>
          <w:ilvl w:val="0"/>
          <w:numId w:val="4"/>
        </w:numPr>
        <w:spacing w:after="60" w:line="0" w:lineRule="atLeast"/>
        <w:ind w:firstLineChars="0"/>
        <w:rPr>
          <w:sz w:val="22"/>
          <w:szCs w:val="24"/>
        </w:rPr>
      </w:pPr>
      <w:r w:rsidRPr="00321796">
        <w:rPr>
          <w:sz w:val="22"/>
          <w:szCs w:val="24"/>
        </w:rPr>
        <w:t xml:space="preserve">Jennings, V., Johnson-Gaither, C., &amp; Gragg, R. S. (2012). Promoting environmental justice through urban green space access: A synopsis. Environmental Justice, 5(1), 1–7. </w:t>
      </w:r>
    </w:p>
    <w:p w14:paraId="75CEC839" w14:textId="77777777" w:rsidR="007A4B02" w:rsidRPr="00321796" w:rsidRDefault="00897E02" w:rsidP="00321796">
      <w:pPr>
        <w:pStyle w:val="a6"/>
        <w:numPr>
          <w:ilvl w:val="0"/>
          <w:numId w:val="4"/>
        </w:numPr>
        <w:spacing w:after="60" w:line="0" w:lineRule="atLeast"/>
        <w:ind w:firstLineChars="0"/>
        <w:rPr>
          <w:sz w:val="22"/>
          <w:szCs w:val="24"/>
        </w:rPr>
      </w:pPr>
      <w:r w:rsidRPr="00321796">
        <w:rPr>
          <w:sz w:val="22"/>
          <w:szCs w:val="24"/>
        </w:rPr>
        <w:t xml:space="preserve">Astell-Burt, T., &amp; Feng, X. (2019). Does sleep grow on trees? A longitudinal study to investigate potential prevention of insufficient sleep with different types of urban green space. 100497–100497 SSM - Population Health. https://doi.org/10.1016/j. ssmph.2019.100497. </w:t>
      </w:r>
    </w:p>
    <w:p w14:paraId="65D3C32D" w14:textId="77777777" w:rsidR="007A4B02" w:rsidRPr="00321796" w:rsidRDefault="00897E02" w:rsidP="00321796">
      <w:pPr>
        <w:pStyle w:val="a6"/>
        <w:numPr>
          <w:ilvl w:val="0"/>
          <w:numId w:val="4"/>
        </w:numPr>
        <w:spacing w:after="60" w:line="0" w:lineRule="atLeast"/>
        <w:ind w:firstLineChars="0"/>
        <w:rPr>
          <w:sz w:val="22"/>
          <w:szCs w:val="24"/>
        </w:rPr>
      </w:pPr>
      <w:proofErr w:type="spellStart"/>
      <w:r w:rsidRPr="00321796">
        <w:rPr>
          <w:sz w:val="22"/>
          <w:szCs w:val="24"/>
        </w:rPr>
        <w:t>McConnachie</w:t>
      </w:r>
      <w:proofErr w:type="spellEnd"/>
      <w:r w:rsidRPr="00321796">
        <w:rPr>
          <w:sz w:val="22"/>
          <w:szCs w:val="24"/>
        </w:rPr>
        <w:t xml:space="preserve">, M., &amp; Shackleton, C. M. (2010). Public green space inequality in small towns in South Africa. Habitat International, 34(2), 244–248. https://doi.org/10. 1016/j.habitatint.2009.09.009. </w:t>
      </w:r>
    </w:p>
    <w:p w14:paraId="07A34F8C" w14:textId="02FE035D" w:rsidR="00897E02" w:rsidRPr="00321796" w:rsidRDefault="00897E02" w:rsidP="00321796">
      <w:pPr>
        <w:pStyle w:val="a6"/>
        <w:numPr>
          <w:ilvl w:val="0"/>
          <w:numId w:val="4"/>
        </w:numPr>
        <w:spacing w:after="60" w:line="0" w:lineRule="atLeast"/>
        <w:ind w:firstLineChars="0"/>
        <w:rPr>
          <w:sz w:val="22"/>
          <w:szCs w:val="24"/>
        </w:rPr>
      </w:pPr>
      <w:r w:rsidRPr="00321796">
        <w:rPr>
          <w:sz w:val="22"/>
          <w:szCs w:val="24"/>
        </w:rPr>
        <w:t xml:space="preserve">Nero, B. F. (2017). Urban green space dynamics and socio-environmental inequity: </w:t>
      </w:r>
      <w:proofErr w:type="gramStart"/>
      <w:r w:rsidRPr="00321796">
        <w:rPr>
          <w:sz w:val="22"/>
          <w:szCs w:val="24"/>
        </w:rPr>
        <w:t>Multi- resolution</w:t>
      </w:r>
      <w:proofErr w:type="gramEnd"/>
      <w:r w:rsidRPr="00321796">
        <w:rPr>
          <w:sz w:val="22"/>
          <w:szCs w:val="24"/>
        </w:rPr>
        <w:t xml:space="preserve"> </w:t>
      </w:r>
      <w:r w:rsidRPr="00321796">
        <w:rPr>
          <w:sz w:val="22"/>
          <w:szCs w:val="24"/>
        </w:rPr>
        <w:lastRenderedPageBreak/>
        <w:t xml:space="preserve">and spatiotemporal data analysis of Kumasi, Ghana. International Journal of Remote Sensing, 38(23), 6993–7020. https://doi.org/10.1080/01431161.2017. 1370152. </w:t>
      </w:r>
    </w:p>
    <w:p w14:paraId="77302165" w14:textId="77777777" w:rsidR="007A4B02" w:rsidRPr="00321796" w:rsidRDefault="00897E02" w:rsidP="00321796">
      <w:pPr>
        <w:pStyle w:val="a6"/>
        <w:numPr>
          <w:ilvl w:val="0"/>
          <w:numId w:val="4"/>
        </w:numPr>
        <w:spacing w:after="60" w:line="0" w:lineRule="atLeast"/>
        <w:ind w:firstLineChars="0"/>
        <w:rPr>
          <w:sz w:val="22"/>
          <w:szCs w:val="24"/>
        </w:rPr>
      </w:pPr>
      <w:proofErr w:type="spellStart"/>
      <w:r w:rsidRPr="00321796">
        <w:rPr>
          <w:sz w:val="22"/>
          <w:szCs w:val="24"/>
        </w:rPr>
        <w:t>Sathyakumar</w:t>
      </w:r>
      <w:proofErr w:type="spellEnd"/>
      <w:r w:rsidRPr="00321796">
        <w:rPr>
          <w:sz w:val="22"/>
          <w:szCs w:val="24"/>
        </w:rPr>
        <w:t xml:space="preserve">, V., </w:t>
      </w:r>
      <w:proofErr w:type="spellStart"/>
      <w:r w:rsidRPr="00321796">
        <w:rPr>
          <w:sz w:val="22"/>
          <w:szCs w:val="24"/>
        </w:rPr>
        <w:t>Ramsankaran</w:t>
      </w:r>
      <w:proofErr w:type="spellEnd"/>
      <w:r w:rsidRPr="00321796">
        <w:rPr>
          <w:sz w:val="22"/>
          <w:szCs w:val="24"/>
        </w:rPr>
        <w:t xml:space="preserve">, R., &amp; </w:t>
      </w:r>
      <w:proofErr w:type="spellStart"/>
      <w:r w:rsidRPr="00321796">
        <w:rPr>
          <w:sz w:val="22"/>
          <w:szCs w:val="24"/>
        </w:rPr>
        <w:t>Bardhan</w:t>
      </w:r>
      <w:proofErr w:type="spellEnd"/>
      <w:r w:rsidRPr="00321796">
        <w:rPr>
          <w:sz w:val="22"/>
          <w:szCs w:val="24"/>
        </w:rPr>
        <w:t xml:space="preserve">, R. (2019). Linking remotely sensed Urban Green Space (UGS) distribution patterns and Socio-Economic Status (SES) – A multi- scale probabilistic analysis based in Mumbai, India. </w:t>
      </w:r>
      <w:proofErr w:type="spellStart"/>
      <w:r w:rsidRPr="00321796">
        <w:rPr>
          <w:sz w:val="22"/>
          <w:szCs w:val="24"/>
        </w:rPr>
        <w:t>GIScience</w:t>
      </w:r>
      <w:proofErr w:type="spellEnd"/>
      <w:r w:rsidRPr="00321796">
        <w:rPr>
          <w:sz w:val="22"/>
          <w:szCs w:val="24"/>
        </w:rPr>
        <w:t xml:space="preserve"> &amp; Remote Sensing, 56(5), 645–669. https://doi.org/10.1080/15481603.2018.1549819. </w:t>
      </w:r>
    </w:p>
    <w:p w14:paraId="0F895F53" w14:textId="57BFE139" w:rsidR="00897E02" w:rsidRPr="00321796" w:rsidRDefault="00897E02" w:rsidP="00321796">
      <w:pPr>
        <w:pStyle w:val="a6"/>
        <w:numPr>
          <w:ilvl w:val="0"/>
          <w:numId w:val="4"/>
        </w:numPr>
        <w:spacing w:after="60" w:line="0" w:lineRule="atLeast"/>
        <w:ind w:firstLineChars="0"/>
        <w:rPr>
          <w:sz w:val="22"/>
          <w:szCs w:val="24"/>
        </w:rPr>
      </w:pPr>
      <w:r w:rsidRPr="00321796">
        <w:rPr>
          <w:sz w:val="22"/>
          <w:szCs w:val="24"/>
        </w:rPr>
        <w:t xml:space="preserve">Shen, Y., Sun, F., &amp; Che, Y. (2017). Public green spaces and human wellbeing: Mapping the spatial inequity and mismatching status of public green space in the Central City of Shanghai. Urban Forestry &amp; Urban Greening, 27, 59–68. https://doi.org/10.1016/j. ufug.2017.06.018. </w:t>
      </w:r>
    </w:p>
    <w:p w14:paraId="7E91BF00" w14:textId="77777777" w:rsidR="006F4E2F" w:rsidRPr="00321796" w:rsidRDefault="006F4E2F" w:rsidP="00321796">
      <w:pPr>
        <w:pStyle w:val="a6"/>
        <w:numPr>
          <w:ilvl w:val="0"/>
          <w:numId w:val="4"/>
        </w:numPr>
        <w:spacing w:after="60" w:line="0" w:lineRule="atLeast"/>
        <w:ind w:firstLineChars="0"/>
        <w:rPr>
          <w:sz w:val="22"/>
          <w:szCs w:val="24"/>
        </w:rPr>
      </w:pPr>
      <w:proofErr w:type="spellStart"/>
      <w:r w:rsidRPr="00321796">
        <w:rPr>
          <w:sz w:val="22"/>
          <w:szCs w:val="24"/>
        </w:rPr>
        <w:t>Wolch</w:t>
      </w:r>
      <w:proofErr w:type="spellEnd"/>
      <w:r w:rsidRPr="00321796">
        <w:rPr>
          <w:sz w:val="22"/>
          <w:szCs w:val="24"/>
        </w:rPr>
        <w:t xml:space="preserve">, J. R., Byrne, J., &amp; Newell, J. P. (2014). Urban green space, public health, and environmental justice: The challenge of making cities ‘just green enough’. Landscape and Urban Planning, 125, 234–244. https://doi.org/10.1016/j.landurbplan.2014.01. 017. </w:t>
      </w:r>
    </w:p>
    <w:p w14:paraId="21AC53F3" w14:textId="77777777" w:rsidR="006F4E2F" w:rsidRPr="00321796" w:rsidRDefault="006F4E2F" w:rsidP="00321796">
      <w:pPr>
        <w:pStyle w:val="a6"/>
        <w:numPr>
          <w:ilvl w:val="0"/>
          <w:numId w:val="4"/>
        </w:numPr>
        <w:spacing w:after="60" w:line="0" w:lineRule="atLeast"/>
        <w:ind w:firstLineChars="0"/>
        <w:rPr>
          <w:sz w:val="22"/>
          <w:szCs w:val="24"/>
        </w:rPr>
      </w:pPr>
      <w:proofErr w:type="spellStart"/>
      <w:r w:rsidRPr="00321796">
        <w:rPr>
          <w:sz w:val="22"/>
          <w:szCs w:val="24"/>
        </w:rPr>
        <w:t>Kabisch</w:t>
      </w:r>
      <w:proofErr w:type="spellEnd"/>
      <w:r w:rsidRPr="00321796">
        <w:rPr>
          <w:sz w:val="22"/>
          <w:szCs w:val="24"/>
        </w:rPr>
        <w:t xml:space="preserve">, N., &amp; </w:t>
      </w:r>
      <w:proofErr w:type="spellStart"/>
      <w:r w:rsidRPr="00321796">
        <w:rPr>
          <w:sz w:val="22"/>
          <w:szCs w:val="24"/>
        </w:rPr>
        <w:t>Haase</w:t>
      </w:r>
      <w:proofErr w:type="spellEnd"/>
      <w:r w:rsidRPr="00321796">
        <w:rPr>
          <w:sz w:val="22"/>
          <w:szCs w:val="24"/>
        </w:rPr>
        <w:t xml:space="preserve">, D. (2014). Green justice or just green? Provision of urban green spaces in Berlin, Germany. Landscape and urban planning, 122, 129–139. </w:t>
      </w:r>
    </w:p>
    <w:p w14:paraId="5ADEFBF3" w14:textId="77777777" w:rsidR="00A439A0" w:rsidRPr="00321796" w:rsidRDefault="00A439A0" w:rsidP="00321796">
      <w:pPr>
        <w:pStyle w:val="a6"/>
        <w:numPr>
          <w:ilvl w:val="0"/>
          <w:numId w:val="4"/>
        </w:numPr>
        <w:spacing w:after="60" w:line="0" w:lineRule="atLeast"/>
        <w:ind w:firstLineChars="0"/>
        <w:rPr>
          <w:sz w:val="22"/>
          <w:szCs w:val="24"/>
        </w:rPr>
      </w:pPr>
      <w:r w:rsidRPr="00321796">
        <w:rPr>
          <w:sz w:val="22"/>
          <w:szCs w:val="24"/>
        </w:rPr>
        <w:t xml:space="preserve">van </w:t>
      </w:r>
      <w:proofErr w:type="spellStart"/>
      <w:r w:rsidRPr="00321796">
        <w:rPr>
          <w:sz w:val="22"/>
          <w:szCs w:val="24"/>
        </w:rPr>
        <w:t>Zanten</w:t>
      </w:r>
      <w:proofErr w:type="spellEnd"/>
      <w:r w:rsidRPr="00321796">
        <w:rPr>
          <w:sz w:val="22"/>
          <w:szCs w:val="24"/>
        </w:rPr>
        <w:t xml:space="preserve">, B.T., </w:t>
      </w:r>
      <w:proofErr w:type="spellStart"/>
      <w:r w:rsidRPr="00321796">
        <w:rPr>
          <w:sz w:val="22"/>
          <w:szCs w:val="24"/>
        </w:rPr>
        <w:t>Zasada</w:t>
      </w:r>
      <w:proofErr w:type="spellEnd"/>
      <w:r w:rsidRPr="00321796">
        <w:rPr>
          <w:sz w:val="22"/>
          <w:szCs w:val="24"/>
        </w:rPr>
        <w:t xml:space="preserve">, I., </w:t>
      </w:r>
      <w:proofErr w:type="spellStart"/>
      <w:r w:rsidRPr="00321796">
        <w:rPr>
          <w:sz w:val="22"/>
          <w:szCs w:val="24"/>
        </w:rPr>
        <w:t>Koetse</w:t>
      </w:r>
      <w:proofErr w:type="spellEnd"/>
      <w:r w:rsidRPr="00321796">
        <w:rPr>
          <w:sz w:val="22"/>
          <w:szCs w:val="24"/>
        </w:rPr>
        <w:t xml:space="preserve">, M.J., </w:t>
      </w:r>
      <w:proofErr w:type="spellStart"/>
      <w:r w:rsidRPr="00321796">
        <w:rPr>
          <w:sz w:val="22"/>
          <w:szCs w:val="24"/>
        </w:rPr>
        <w:t>Ungaro</w:t>
      </w:r>
      <w:proofErr w:type="spellEnd"/>
      <w:r w:rsidRPr="00321796">
        <w:rPr>
          <w:sz w:val="22"/>
          <w:szCs w:val="24"/>
        </w:rPr>
        <w:t>, F., Ha ̈</w:t>
      </w:r>
      <w:proofErr w:type="spellStart"/>
      <w:r w:rsidRPr="00321796">
        <w:rPr>
          <w:sz w:val="22"/>
          <w:szCs w:val="24"/>
        </w:rPr>
        <w:t>fner</w:t>
      </w:r>
      <w:proofErr w:type="spellEnd"/>
      <w:r w:rsidRPr="00321796">
        <w:rPr>
          <w:sz w:val="22"/>
          <w:szCs w:val="24"/>
        </w:rPr>
        <w:t xml:space="preserve">, K., </w:t>
      </w:r>
      <w:proofErr w:type="spellStart"/>
      <w:r w:rsidRPr="00321796">
        <w:rPr>
          <w:sz w:val="22"/>
          <w:szCs w:val="24"/>
        </w:rPr>
        <w:t>Verburg</w:t>
      </w:r>
      <w:proofErr w:type="spellEnd"/>
      <w:r w:rsidRPr="00321796">
        <w:rPr>
          <w:sz w:val="22"/>
          <w:szCs w:val="24"/>
        </w:rPr>
        <w:t xml:space="preserve">, P.H., 2016. A comparative approach to assess the contribution of landscape features to aesthetic and recreational values in agricultural landscapes. </w:t>
      </w:r>
      <w:proofErr w:type="spellStart"/>
      <w:r w:rsidRPr="00321796">
        <w:rPr>
          <w:sz w:val="22"/>
          <w:szCs w:val="24"/>
        </w:rPr>
        <w:t>Ecosyst</w:t>
      </w:r>
      <w:proofErr w:type="spellEnd"/>
      <w:r w:rsidRPr="00321796">
        <w:rPr>
          <w:sz w:val="22"/>
          <w:szCs w:val="24"/>
        </w:rPr>
        <w:t xml:space="preserve">. Serv. 17, 87–98. </w:t>
      </w:r>
    </w:p>
    <w:p w14:paraId="187635FE" w14:textId="77777777" w:rsidR="000D6DF8" w:rsidRPr="00321796" w:rsidRDefault="000D6DF8" w:rsidP="00321796">
      <w:pPr>
        <w:pStyle w:val="a6"/>
        <w:numPr>
          <w:ilvl w:val="0"/>
          <w:numId w:val="4"/>
        </w:numPr>
        <w:spacing w:after="60" w:line="0" w:lineRule="atLeast"/>
        <w:ind w:firstLineChars="0"/>
        <w:rPr>
          <w:sz w:val="22"/>
          <w:szCs w:val="24"/>
        </w:rPr>
      </w:pPr>
      <w:r w:rsidRPr="00321796">
        <w:rPr>
          <w:sz w:val="22"/>
          <w:szCs w:val="24"/>
        </w:rPr>
        <w:t xml:space="preserve">Oh, K., &amp; </w:t>
      </w:r>
      <w:proofErr w:type="spellStart"/>
      <w:r w:rsidRPr="00321796">
        <w:rPr>
          <w:sz w:val="22"/>
          <w:szCs w:val="24"/>
        </w:rPr>
        <w:t>Jeong</w:t>
      </w:r>
      <w:proofErr w:type="spellEnd"/>
      <w:r w:rsidRPr="00321796">
        <w:rPr>
          <w:sz w:val="22"/>
          <w:szCs w:val="24"/>
        </w:rPr>
        <w:t>, S. (2007). Assessing the spatial distribution of urban parks using GIS.</w:t>
      </w:r>
    </w:p>
    <w:p w14:paraId="1E056870" w14:textId="2A49102C" w:rsidR="00DD1ED1" w:rsidRPr="00321796" w:rsidRDefault="000D6DF8" w:rsidP="00321796">
      <w:pPr>
        <w:pStyle w:val="a6"/>
        <w:numPr>
          <w:ilvl w:val="0"/>
          <w:numId w:val="4"/>
        </w:numPr>
        <w:spacing w:after="60" w:line="0" w:lineRule="atLeast"/>
        <w:ind w:firstLineChars="0"/>
        <w:rPr>
          <w:sz w:val="22"/>
          <w:szCs w:val="24"/>
        </w:rPr>
      </w:pPr>
      <w:r w:rsidRPr="00321796">
        <w:rPr>
          <w:sz w:val="22"/>
          <w:szCs w:val="24"/>
        </w:rPr>
        <w:t>Landscape and Urban Planning, 82(1/2), 25–32.</w:t>
      </w:r>
    </w:p>
    <w:p w14:paraId="4FFE25BA" w14:textId="5DEEFE1D" w:rsidR="004555A7" w:rsidRPr="00321796" w:rsidRDefault="004555A7" w:rsidP="00321796">
      <w:pPr>
        <w:pStyle w:val="a6"/>
        <w:numPr>
          <w:ilvl w:val="0"/>
          <w:numId w:val="4"/>
        </w:numPr>
        <w:spacing w:after="60" w:line="0" w:lineRule="atLeast"/>
        <w:ind w:firstLineChars="0"/>
        <w:rPr>
          <w:sz w:val="22"/>
          <w:szCs w:val="24"/>
        </w:rPr>
      </w:pPr>
      <w:r w:rsidRPr="00321796">
        <w:rPr>
          <w:sz w:val="22"/>
          <w:szCs w:val="24"/>
        </w:rPr>
        <w:t xml:space="preserve">Sister, C., </w:t>
      </w:r>
      <w:proofErr w:type="spellStart"/>
      <w:r w:rsidRPr="00321796">
        <w:rPr>
          <w:sz w:val="22"/>
          <w:szCs w:val="24"/>
        </w:rPr>
        <w:t>Wolch</w:t>
      </w:r>
      <w:proofErr w:type="spellEnd"/>
      <w:r w:rsidRPr="00321796">
        <w:rPr>
          <w:sz w:val="22"/>
          <w:szCs w:val="24"/>
        </w:rPr>
        <w:t xml:space="preserve">, J., &amp; Wilson, J. (2010). Got green? Addressing environmental justice in park provision. </w:t>
      </w:r>
      <w:proofErr w:type="spellStart"/>
      <w:r w:rsidRPr="00321796">
        <w:rPr>
          <w:sz w:val="22"/>
          <w:szCs w:val="24"/>
        </w:rPr>
        <w:t>GeoJournal</w:t>
      </w:r>
      <w:proofErr w:type="spellEnd"/>
      <w:r w:rsidRPr="00321796">
        <w:rPr>
          <w:sz w:val="22"/>
          <w:szCs w:val="24"/>
        </w:rPr>
        <w:t>, 75(3), 229–248.</w:t>
      </w:r>
    </w:p>
    <w:p w14:paraId="349782CA" w14:textId="2ADFE793" w:rsidR="004555A7" w:rsidRPr="00321796" w:rsidRDefault="004555A7" w:rsidP="00321796">
      <w:pPr>
        <w:pStyle w:val="a6"/>
        <w:numPr>
          <w:ilvl w:val="0"/>
          <w:numId w:val="4"/>
        </w:numPr>
        <w:spacing w:after="60" w:line="0" w:lineRule="atLeast"/>
        <w:ind w:firstLineChars="0"/>
        <w:rPr>
          <w:sz w:val="22"/>
          <w:szCs w:val="24"/>
        </w:rPr>
      </w:pPr>
      <w:r w:rsidRPr="00321796">
        <w:rPr>
          <w:sz w:val="22"/>
          <w:szCs w:val="24"/>
        </w:rPr>
        <w:t>Talen, E. (1997). The social equity of urban service distribution: An exploration of park access in Pueblo, Colorado, and Macon, Georgia. Urban Geography, 18(6), 521–541.</w:t>
      </w:r>
    </w:p>
    <w:p w14:paraId="55FAA3F3" w14:textId="77777777" w:rsidR="004555A7" w:rsidRPr="00321796" w:rsidRDefault="004555A7" w:rsidP="00321796">
      <w:pPr>
        <w:pStyle w:val="a6"/>
        <w:numPr>
          <w:ilvl w:val="0"/>
          <w:numId w:val="4"/>
        </w:numPr>
        <w:spacing w:after="60" w:line="0" w:lineRule="atLeast"/>
        <w:ind w:firstLineChars="0"/>
        <w:rPr>
          <w:sz w:val="22"/>
          <w:szCs w:val="24"/>
        </w:rPr>
      </w:pPr>
      <w:r w:rsidRPr="00321796">
        <w:rPr>
          <w:sz w:val="22"/>
          <w:szCs w:val="24"/>
        </w:rPr>
        <w:t xml:space="preserve">Norman, G. J., </w:t>
      </w:r>
      <w:proofErr w:type="spellStart"/>
      <w:r w:rsidRPr="00321796">
        <w:rPr>
          <w:sz w:val="22"/>
          <w:szCs w:val="24"/>
        </w:rPr>
        <w:t>Nutter</w:t>
      </w:r>
      <w:proofErr w:type="spellEnd"/>
      <w:r w:rsidRPr="00321796">
        <w:rPr>
          <w:sz w:val="22"/>
          <w:szCs w:val="24"/>
        </w:rPr>
        <w:t xml:space="preserve">, S. K., Ryan, S., </w:t>
      </w:r>
      <w:proofErr w:type="spellStart"/>
      <w:r w:rsidRPr="00321796">
        <w:rPr>
          <w:sz w:val="22"/>
          <w:szCs w:val="24"/>
        </w:rPr>
        <w:t>Sallis</w:t>
      </w:r>
      <w:proofErr w:type="spellEnd"/>
      <w:r w:rsidRPr="00321796">
        <w:rPr>
          <w:sz w:val="22"/>
          <w:szCs w:val="24"/>
        </w:rPr>
        <w:t xml:space="preserve">, J. F., </w:t>
      </w:r>
      <w:proofErr w:type="spellStart"/>
      <w:r w:rsidRPr="00321796">
        <w:rPr>
          <w:sz w:val="22"/>
          <w:szCs w:val="24"/>
        </w:rPr>
        <w:t>Calfas</w:t>
      </w:r>
      <w:proofErr w:type="spellEnd"/>
      <w:r w:rsidRPr="00321796">
        <w:rPr>
          <w:sz w:val="22"/>
          <w:szCs w:val="24"/>
        </w:rPr>
        <w:t xml:space="preserve">, K. J., &amp; Patrick, K. (2006). Com- munity design and access to recreational facilities as correlates of adolescent physical activity and body-mass index. Journal of Physical Activity and Health, 3, </w:t>
      </w:r>
    </w:p>
    <w:p w14:paraId="0B7091AC" w14:textId="77777777" w:rsidR="004555A7" w:rsidRPr="00321796" w:rsidRDefault="004555A7" w:rsidP="00321796">
      <w:pPr>
        <w:pStyle w:val="a6"/>
        <w:numPr>
          <w:ilvl w:val="0"/>
          <w:numId w:val="4"/>
        </w:numPr>
        <w:spacing w:after="60" w:line="0" w:lineRule="atLeast"/>
        <w:ind w:firstLineChars="0"/>
        <w:rPr>
          <w:sz w:val="22"/>
          <w:szCs w:val="24"/>
        </w:rPr>
      </w:pPr>
      <w:r w:rsidRPr="00321796">
        <w:rPr>
          <w:sz w:val="22"/>
          <w:szCs w:val="24"/>
        </w:rPr>
        <w:t>118–128.</w:t>
      </w:r>
    </w:p>
    <w:p w14:paraId="34071DC3" w14:textId="77777777" w:rsidR="004555A7" w:rsidRPr="00321796" w:rsidRDefault="004555A7" w:rsidP="00321796">
      <w:pPr>
        <w:pStyle w:val="a6"/>
        <w:numPr>
          <w:ilvl w:val="0"/>
          <w:numId w:val="4"/>
        </w:numPr>
        <w:spacing w:after="60" w:line="0" w:lineRule="atLeast"/>
        <w:ind w:firstLineChars="0"/>
        <w:rPr>
          <w:sz w:val="22"/>
          <w:szCs w:val="24"/>
        </w:rPr>
      </w:pPr>
      <w:proofErr w:type="spellStart"/>
      <w:r w:rsidRPr="00321796">
        <w:rPr>
          <w:sz w:val="22"/>
          <w:szCs w:val="24"/>
        </w:rPr>
        <w:t>Mota</w:t>
      </w:r>
      <w:proofErr w:type="spellEnd"/>
      <w:r w:rsidRPr="00321796">
        <w:rPr>
          <w:sz w:val="22"/>
          <w:szCs w:val="24"/>
        </w:rPr>
        <w:t xml:space="preserve">, J., Almeida, M., Santos, P., &amp; </w:t>
      </w:r>
      <w:proofErr w:type="spellStart"/>
      <w:r w:rsidRPr="00321796">
        <w:rPr>
          <w:sz w:val="22"/>
          <w:szCs w:val="24"/>
        </w:rPr>
        <w:t>Ribiero</w:t>
      </w:r>
      <w:proofErr w:type="spellEnd"/>
      <w:r w:rsidRPr="00321796">
        <w:rPr>
          <w:sz w:val="22"/>
          <w:szCs w:val="24"/>
        </w:rPr>
        <w:t xml:space="preserve">, J. C. (2005). Perceived neighborhood </w:t>
      </w:r>
      <w:proofErr w:type="spellStart"/>
      <w:r w:rsidRPr="00321796">
        <w:rPr>
          <w:sz w:val="22"/>
          <w:szCs w:val="24"/>
        </w:rPr>
        <w:t>envi</w:t>
      </w:r>
      <w:proofErr w:type="spellEnd"/>
      <w:r w:rsidRPr="00321796">
        <w:rPr>
          <w:sz w:val="22"/>
          <w:szCs w:val="24"/>
        </w:rPr>
        <w:t xml:space="preserve">- </w:t>
      </w:r>
      <w:proofErr w:type="spellStart"/>
      <w:r w:rsidRPr="00321796">
        <w:rPr>
          <w:sz w:val="22"/>
          <w:szCs w:val="24"/>
        </w:rPr>
        <w:t>ronments</w:t>
      </w:r>
      <w:proofErr w:type="spellEnd"/>
      <w:r w:rsidRPr="00321796">
        <w:rPr>
          <w:sz w:val="22"/>
          <w:szCs w:val="24"/>
        </w:rPr>
        <w:t xml:space="preserve"> and physical activity in adolescents. American Journal of Preventive Medicine, 41, 834–836. </w:t>
      </w:r>
    </w:p>
    <w:p w14:paraId="2C146FAE" w14:textId="77777777" w:rsidR="004555A7" w:rsidRPr="00321796" w:rsidRDefault="004555A7" w:rsidP="00321796">
      <w:pPr>
        <w:pStyle w:val="a6"/>
        <w:numPr>
          <w:ilvl w:val="0"/>
          <w:numId w:val="4"/>
        </w:numPr>
        <w:spacing w:after="60" w:line="0" w:lineRule="atLeast"/>
        <w:ind w:firstLineChars="0"/>
        <w:rPr>
          <w:sz w:val="22"/>
          <w:szCs w:val="24"/>
        </w:rPr>
      </w:pPr>
      <w:proofErr w:type="spellStart"/>
      <w:r w:rsidRPr="00321796">
        <w:rPr>
          <w:sz w:val="22"/>
          <w:szCs w:val="24"/>
        </w:rPr>
        <w:t>Roenmich</w:t>
      </w:r>
      <w:proofErr w:type="spellEnd"/>
      <w:r w:rsidRPr="00321796">
        <w:rPr>
          <w:sz w:val="22"/>
          <w:szCs w:val="24"/>
        </w:rPr>
        <w:t xml:space="preserve">, J. N., Epstein, L. H., Raja, S., Yin, L., Robinson, J., &amp; </w:t>
      </w:r>
      <w:proofErr w:type="spellStart"/>
      <w:r w:rsidRPr="00321796">
        <w:rPr>
          <w:sz w:val="22"/>
          <w:szCs w:val="24"/>
        </w:rPr>
        <w:t>Winiewicz</w:t>
      </w:r>
      <w:proofErr w:type="spellEnd"/>
      <w:r w:rsidRPr="00321796">
        <w:rPr>
          <w:sz w:val="22"/>
          <w:szCs w:val="24"/>
        </w:rPr>
        <w:t xml:space="preserve">, J. (2006). Association of access to parks and recreational facilities with the </w:t>
      </w:r>
      <w:proofErr w:type="spellStart"/>
      <w:r w:rsidRPr="00321796">
        <w:rPr>
          <w:sz w:val="22"/>
          <w:szCs w:val="24"/>
        </w:rPr>
        <w:t>phys</w:t>
      </w:r>
      <w:proofErr w:type="spellEnd"/>
      <w:r w:rsidRPr="00321796">
        <w:rPr>
          <w:sz w:val="22"/>
          <w:szCs w:val="24"/>
        </w:rPr>
        <w:t xml:space="preserve">- </w:t>
      </w:r>
      <w:proofErr w:type="spellStart"/>
      <w:r w:rsidRPr="00321796">
        <w:rPr>
          <w:sz w:val="22"/>
          <w:szCs w:val="24"/>
        </w:rPr>
        <w:t>ical</w:t>
      </w:r>
      <w:proofErr w:type="spellEnd"/>
      <w:r w:rsidRPr="00321796">
        <w:rPr>
          <w:sz w:val="22"/>
          <w:szCs w:val="24"/>
        </w:rPr>
        <w:t xml:space="preserve"> activity of young children. American Journal of Preventive Medicine, 43, 437–441. </w:t>
      </w:r>
    </w:p>
    <w:p w14:paraId="4D92B186" w14:textId="77777777" w:rsidR="004555A7" w:rsidRPr="00321796" w:rsidRDefault="004555A7" w:rsidP="00321796">
      <w:pPr>
        <w:pStyle w:val="a6"/>
        <w:numPr>
          <w:ilvl w:val="0"/>
          <w:numId w:val="4"/>
        </w:numPr>
        <w:spacing w:after="60" w:line="0" w:lineRule="atLeast"/>
        <w:ind w:firstLineChars="0"/>
        <w:rPr>
          <w:sz w:val="22"/>
          <w:szCs w:val="24"/>
        </w:rPr>
      </w:pPr>
      <w:proofErr w:type="spellStart"/>
      <w:r w:rsidRPr="00321796">
        <w:rPr>
          <w:sz w:val="22"/>
          <w:szCs w:val="24"/>
        </w:rPr>
        <w:t>Zakarian</w:t>
      </w:r>
      <w:proofErr w:type="spellEnd"/>
      <w:r w:rsidRPr="00321796">
        <w:rPr>
          <w:sz w:val="22"/>
          <w:szCs w:val="24"/>
        </w:rPr>
        <w:t xml:space="preserve">, J. M., Hovel, M. F., Hofstetter, C. R., </w:t>
      </w:r>
      <w:proofErr w:type="spellStart"/>
      <w:r w:rsidRPr="00321796">
        <w:rPr>
          <w:sz w:val="22"/>
          <w:szCs w:val="24"/>
        </w:rPr>
        <w:t>Sallis</w:t>
      </w:r>
      <w:proofErr w:type="spellEnd"/>
      <w:r w:rsidRPr="00321796">
        <w:rPr>
          <w:sz w:val="22"/>
          <w:szCs w:val="24"/>
        </w:rPr>
        <w:t xml:space="preserve">, J. F., &amp; Keating, K. J. (1994). </w:t>
      </w:r>
      <w:proofErr w:type="spellStart"/>
      <w:r w:rsidRPr="00321796">
        <w:rPr>
          <w:sz w:val="22"/>
          <w:szCs w:val="24"/>
        </w:rPr>
        <w:t>Corre</w:t>
      </w:r>
      <w:proofErr w:type="spellEnd"/>
      <w:r w:rsidRPr="00321796">
        <w:rPr>
          <w:sz w:val="22"/>
          <w:szCs w:val="24"/>
        </w:rPr>
        <w:t xml:space="preserve">- </w:t>
      </w:r>
      <w:proofErr w:type="spellStart"/>
      <w:r w:rsidRPr="00321796">
        <w:rPr>
          <w:sz w:val="22"/>
          <w:szCs w:val="24"/>
        </w:rPr>
        <w:t>lates</w:t>
      </w:r>
      <w:proofErr w:type="spellEnd"/>
      <w:r w:rsidRPr="00321796">
        <w:rPr>
          <w:sz w:val="22"/>
          <w:szCs w:val="24"/>
        </w:rPr>
        <w:t xml:space="preserve"> of vigorous exercise in a predominantly low SES and minority high school population. Preventive Medicine, 23(3), 214–321. </w:t>
      </w:r>
    </w:p>
    <w:p w14:paraId="3DB91374" w14:textId="505B61D2" w:rsidR="004555A7" w:rsidRPr="00321796" w:rsidRDefault="004555A7" w:rsidP="00321796">
      <w:pPr>
        <w:pStyle w:val="a6"/>
        <w:numPr>
          <w:ilvl w:val="0"/>
          <w:numId w:val="4"/>
        </w:numPr>
        <w:spacing w:after="60" w:line="0" w:lineRule="atLeast"/>
        <w:ind w:firstLineChars="0"/>
        <w:rPr>
          <w:sz w:val="22"/>
          <w:szCs w:val="24"/>
        </w:rPr>
      </w:pPr>
      <w:r w:rsidRPr="00321796">
        <w:rPr>
          <w:sz w:val="22"/>
          <w:szCs w:val="24"/>
        </w:rPr>
        <w:t>Wilkinson, P. F. (1985). The golden fleece: The search for standards. Leisure Studies, 4(2), 189–203.</w:t>
      </w:r>
    </w:p>
    <w:p w14:paraId="6AC3BBC1" w14:textId="65B27C79" w:rsidR="004555A7" w:rsidRDefault="00D6303B" w:rsidP="00321796">
      <w:pPr>
        <w:pStyle w:val="a6"/>
        <w:numPr>
          <w:ilvl w:val="0"/>
          <w:numId w:val="4"/>
        </w:numPr>
        <w:spacing w:after="60" w:line="0" w:lineRule="atLeast"/>
        <w:ind w:firstLineChars="0"/>
        <w:rPr>
          <w:rFonts w:ascii="TimesNewRomanPSMT" w:hAnsi="TimesNewRomanPSMT"/>
        </w:rPr>
      </w:pPr>
      <w:r w:rsidRPr="00321796">
        <w:rPr>
          <w:rFonts w:ascii="TimesNewRomanPSMT" w:hAnsi="TimesNewRomanPSMT" w:hint="eastAsia"/>
        </w:rPr>
        <w:t>李曼</w:t>
      </w:r>
      <w:r>
        <w:rPr>
          <w:rFonts w:ascii="TimesNewRomanPSMT" w:hAnsi="TimesNewRomanPSMT" w:hint="eastAsia"/>
        </w:rPr>
        <w:t>.</w:t>
      </w:r>
      <w:r>
        <w:rPr>
          <w:rFonts w:ascii="TimesNewRomanPSMT" w:hAnsi="TimesNewRomanPSMT"/>
        </w:rPr>
        <w:t>(2020).</w:t>
      </w:r>
      <w:r w:rsidR="001E7D7C" w:rsidRPr="00321796">
        <w:rPr>
          <w:rFonts w:ascii="TimesNewRomanPSMT" w:hAnsi="TimesNewRomanPSMT" w:hint="eastAsia"/>
        </w:rPr>
        <w:t>环境正义视角下城市公园绿地空间布局公平性研究</w:t>
      </w:r>
      <w:r>
        <w:rPr>
          <w:rFonts w:ascii="TimesNewRomanPSMT" w:hAnsi="TimesNewRomanPSMT"/>
        </w:rPr>
        <w:t>.</w:t>
      </w:r>
      <w:r>
        <w:rPr>
          <w:rFonts w:ascii="TimesNewRomanPSMT" w:hAnsi="TimesNewRomanPSMT" w:hint="eastAsia"/>
        </w:rPr>
        <w:t>重庆大学</w:t>
      </w:r>
      <w:r>
        <w:rPr>
          <w:rFonts w:ascii="TimesNewRomanPSMT" w:hAnsi="TimesNewRomanPSMT" w:hint="eastAsia"/>
        </w:rPr>
        <w:t>.</w:t>
      </w:r>
    </w:p>
    <w:p w14:paraId="5169E9B4" w14:textId="41E556F5" w:rsidR="00321796" w:rsidRPr="00321796" w:rsidRDefault="00321796" w:rsidP="00321796">
      <w:pPr>
        <w:pStyle w:val="a6"/>
        <w:numPr>
          <w:ilvl w:val="0"/>
          <w:numId w:val="4"/>
        </w:numPr>
        <w:spacing w:after="60" w:line="0" w:lineRule="atLeast"/>
        <w:ind w:firstLineChars="0"/>
        <w:rPr>
          <w:rFonts w:ascii="TimesNewRomanPSMT" w:hAnsi="TimesNewRomanPSMT" w:hint="eastAsia"/>
        </w:rPr>
      </w:pPr>
      <w:proofErr w:type="spellStart"/>
      <w:r>
        <w:rPr>
          <w:sz w:val="22"/>
          <w:szCs w:val="24"/>
        </w:rPr>
        <w:t>Baro</w:t>
      </w:r>
      <w:proofErr w:type="spellEnd"/>
      <w:r w:rsidRPr="00321796">
        <w:rPr>
          <w:rFonts w:hint="eastAsia"/>
          <w:sz w:val="22"/>
          <w:szCs w:val="24"/>
        </w:rPr>
        <w:t xml:space="preserve"> </w:t>
      </w:r>
      <w:r w:rsidRPr="00321796">
        <w:rPr>
          <w:sz w:val="22"/>
          <w:szCs w:val="24"/>
        </w:rPr>
        <w:t>P. (</w:t>
      </w:r>
      <w:r>
        <w:rPr>
          <w:sz w:val="22"/>
          <w:szCs w:val="24"/>
        </w:rPr>
        <w:t>2016</w:t>
      </w:r>
      <w:r w:rsidRPr="00321796">
        <w:rPr>
          <w:sz w:val="22"/>
          <w:szCs w:val="24"/>
        </w:rPr>
        <w:t>). Wilkinson, P. F. (1985). The golden fleece: The search for standards. Leisure Studies, Land Use Policy</w:t>
      </w:r>
      <w:r>
        <w:rPr>
          <w:sz w:val="22"/>
          <w:szCs w:val="24"/>
        </w:rPr>
        <w:t>.</w:t>
      </w:r>
      <w:r w:rsidR="00C52F55">
        <w:rPr>
          <w:sz w:val="22"/>
          <w:szCs w:val="24"/>
        </w:rPr>
        <w:t>405-417</w:t>
      </w:r>
    </w:p>
    <w:sectPr w:rsidR="00321796" w:rsidRPr="00321796" w:rsidSect="00A162AD">
      <w:headerReference w:type="default" r:id="rId11"/>
      <w:footerReference w:type="default" r:id="rId12"/>
      <w:pgSz w:w="11906" w:h="16838" w:code="9"/>
      <w:pgMar w:top="851" w:right="1274" w:bottom="737" w:left="1418" w:header="567" w:footer="284" w:gutter="0"/>
      <w:cols w:space="425"/>
      <w:docGrid w:type="lines" w:linePitch="3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336A0" w14:textId="77777777" w:rsidR="0018275F" w:rsidRDefault="0018275F">
      <w:r>
        <w:separator/>
      </w:r>
    </w:p>
  </w:endnote>
  <w:endnote w:type="continuationSeparator" w:id="0">
    <w:p w14:paraId="45BDF92A" w14:textId="77777777" w:rsidR="0018275F" w:rsidRDefault="00182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楷体_GB2312">
    <w:altName w:val="楷体"/>
    <w:panose1 w:val="020B0604020202020204"/>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A57DC" w14:textId="77777777" w:rsidR="007A5A86" w:rsidRDefault="002311D2">
    <w:pPr>
      <w:snapToGrid w:val="0"/>
      <w:spacing w:line="0" w:lineRule="atLeast"/>
      <w:ind w:right="-335"/>
      <w:outlineLvl w:val="0"/>
      <w:rPr>
        <w:rFonts w:ascii="楷体_GB2312" w:eastAsia="楷体_GB2312"/>
        <w:sz w:val="24"/>
        <w:u w:val="single"/>
      </w:rPr>
    </w:pPr>
    <w:r>
      <w:rPr>
        <w:rFonts w:ascii="楷体_GB2312" w:eastAsia="楷体_GB2312" w:hint="eastAsia"/>
        <w:sz w:val="24"/>
        <w:u w:val="single"/>
      </w:rPr>
      <w:t xml:space="preserve">                                                                                </w:t>
    </w:r>
  </w:p>
  <w:p w14:paraId="489945A6" w14:textId="77777777" w:rsidR="009E0C2A" w:rsidRDefault="002311D2">
    <w:pPr>
      <w:snapToGrid w:val="0"/>
      <w:spacing w:line="0" w:lineRule="atLeast"/>
      <w:ind w:right="-335"/>
      <w:outlineLvl w:val="0"/>
      <w:rPr>
        <w:rFonts w:ascii="楷体_GB2312" w:eastAsia="楷体_GB2312"/>
        <w:sz w:val="24"/>
        <w:u w:val="single"/>
      </w:rPr>
    </w:pPr>
    <w:r>
      <w:rPr>
        <w:rFonts w:ascii="Arial" w:eastAsia="黑体" w:hAnsi="Arial" w:hint="eastAsia"/>
        <w:sz w:val="20"/>
      </w:rPr>
      <w:t>官方网站</w:t>
    </w:r>
    <w:r>
      <w:rPr>
        <w:rFonts w:ascii="Arial" w:eastAsia="黑体" w:hAnsi="Arial" w:hint="eastAsia"/>
        <w:sz w:val="20"/>
      </w:rPr>
      <w:t>:</w:t>
    </w:r>
    <w:r>
      <w:rPr>
        <w:rFonts w:ascii="黑体" w:eastAsia="黑体" w:hint="eastAsia"/>
        <w:sz w:val="18"/>
        <w:szCs w:val="18"/>
      </w:rPr>
      <w:t xml:space="preserve">  </w:t>
    </w:r>
    <w:r w:rsidRPr="00891BCF">
      <w:rPr>
        <w:rFonts w:ascii="Arial" w:eastAsia="黑体" w:hAnsi="Arial" w:hint="eastAsia"/>
        <w:sz w:val="20"/>
      </w:rPr>
      <w:t>http://contest.</w:t>
    </w:r>
    <w:r w:rsidR="006E1FA0">
      <w:rPr>
        <w:rFonts w:ascii="Arial" w:eastAsia="黑体" w:hAnsi="Arial" w:hint="eastAsia"/>
        <w:sz w:val="20"/>
      </w:rPr>
      <w:t>geoscene</w:t>
    </w:r>
    <w:r>
      <w:rPr>
        <w:rFonts w:ascii="Arial" w:eastAsia="黑体" w:hAnsi="Arial" w:hint="eastAsia"/>
        <w:sz w:val="20"/>
      </w:rPr>
      <w:t>.cn</w:t>
    </w:r>
  </w:p>
  <w:p w14:paraId="3B11CA05" w14:textId="77777777" w:rsidR="009E0C2A" w:rsidRDefault="002311D2" w:rsidP="007A5A86">
    <w:pPr>
      <w:snapToGrid w:val="0"/>
      <w:spacing w:line="0" w:lineRule="atLeast"/>
      <w:ind w:right="-442" w:hanging="318"/>
      <w:jc w:val="left"/>
      <w:outlineLvl w:val="0"/>
      <w:rPr>
        <w:rFonts w:ascii="黑体" w:eastAsia="黑体"/>
        <w:sz w:val="18"/>
        <w:szCs w:val="18"/>
        <w:lang w:val="fr-FR"/>
      </w:rPr>
    </w:pPr>
    <w:r>
      <w:rPr>
        <w:rFonts w:ascii="黑体" w:eastAsia="黑体" w:hint="eastAsia"/>
        <w:sz w:val="18"/>
        <w:szCs w:val="18"/>
      </w:rPr>
      <w:tab/>
    </w:r>
    <w:r>
      <w:rPr>
        <w:rFonts w:ascii="Arial" w:eastAsia="黑体" w:hAnsi="Arial"/>
        <w:sz w:val="20"/>
      </w:rPr>
      <w:t xml:space="preserve">Email: </w:t>
    </w:r>
    <w:r>
      <w:rPr>
        <w:rFonts w:ascii="黑体" w:eastAsia="黑体" w:hint="eastAsia"/>
        <w:sz w:val="18"/>
        <w:szCs w:val="18"/>
      </w:rPr>
      <w:t xml:space="preserve"> </w:t>
    </w:r>
    <w:r w:rsidRPr="00891BCF">
      <w:rPr>
        <w:rFonts w:ascii="Arial" w:eastAsia="黑体" w:hAnsi="Arial" w:hint="eastAsia"/>
        <w:sz w:val="20"/>
      </w:rPr>
      <w:t>contest@</w:t>
    </w:r>
    <w:r w:rsidR="006E1FA0">
      <w:rPr>
        <w:rFonts w:ascii="Arial" w:eastAsia="黑体" w:hAnsi="Arial" w:hint="eastAsia"/>
        <w:sz w:val="20"/>
      </w:rPr>
      <w:t>geoscene</w:t>
    </w:r>
    <w:r>
      <w:rPr>
        <w:rFonts w:ascii="Arial" w:eastAsia="黑体" w:hAnsi="Arial" w:hint="eastAsia"/>
        <w:sz w:val="20"/>
      </w:rPr>
      <w:t>.cn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7F04B" w14:textId="77777777" w:rsidR="0018275F" w:rsidRDefault="0018275F">
      <w:r>
        <w:separator/>
      </w:r>
    </w:p>
  </w:footnote>
  <w:footnote w:type="continuationSeparator" w:id="0">
    <w:p w14:paraId="1450A10E" w14:textId="77777777" w:rsidR="0018275F" w:rsidRDefault="001827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D749B" w14:textId="77777777" w:rsidR="009E0C2A" w:rsidRPr="007A5A86" w:rsidRDefault="00C10BD3" w:rsidP="00E24C8C">
    <w:pPr>
      <w:pStyle w:val="a3"/>
      <w:pBdr>
        <w:bottom w:val="single" w:sz="6" w:space="0" w:color="auto"/>
      </w:pBdr>
      <w:tabs>
        <w:tab w:val="clear" w:pos="4153"/>
        <w:tab w:val="center" w:pos="2694"/>
      </w:tabs>
      <w:ind w:right="-232" w:hanging="210"/>
      <w:jc w:val="left"/>
      <w:rPr>
        <w:rFonts w:eastAsia="楷体_GB2312"/>
        <w:b/>
        <w:sz w:val="48"/>
      </w:rPr>
    </w:pPr>
    <w:r>
      <w:rPr>
        <w:rFonts w:hint="eastAsia"/>
        <w:noProof/>
        <w:sz w:val="48"/>
        <w:szCs w:val="48"/>
      </w:rPr>
      <w:drawing>
        <wp:inline distT="0" distB="0" distL="0" distR="0" wp14:anchorId="5E416848" wp14:editId="0E4A6C60">
          <wp:extent cx="1076325" cy="531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黑字.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6807" cy="536575"/>
                  </a:xfrm>
                  <a:prstGeom prst="rect">
                    <a:avLst/>
                  </a:prstGeom>
                </pic:spPr>
              </pic:pic>
            </a:graphicData>
          </a:graphic>
        </wp:inline>
      </w:drawing>
    </w:r>
    <w:r w:rsidR="002311D2">
      <w:rPr>
        <w:rFonts w:hint="eastAsia"/>
        <w:sz w:val="48"/>
        <w:szCs w:val="4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97F58"/>
    <w:multiLevelType w:val="hybridMultilevel"/>
    <w:tmpl w:val="10A253C0"/>
    <w:lvl w:ilvl="0" w:tplc="540E113C">
      <w:start w:val="1"/>
      <w:numFmt w:val="japaneseCounting"/>
      <w:lvlText w:val="%1、"/>
      <w:lvlJc w:val="left"/>
      <w:pPr>
        <w:tabs>
          <w:tab w:val="num" w:pos="420"/>
        </w:tabs>
        <w:ind w:left="420" w:hanging="420"/>
      </w:pPr>
      <w:rPr>
        <w:rFonts w:hint="default"/>
      </w:rPr>
    </w:lvl>
    <w:lvl w:ilvl="1" w:tplc="0409000F">
      <w:start w:val="1"/>
      <w:numFmt w:val="decimal"/>
      <w:lvlText w:val="%2."/>
      <w:lvlJc w:val="left"/>
      <w:pPr>
        <w:tabs>
          <w:tab w:val="num" w:pos="840"/>
        </w:tabs>
        <w:ind w:left="840" w:hanging="420"/>
      </w:pPr>
      <w:rPr>
        <w:rFonts w:hint="default"/>
      </w:r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 w15:restartNumberingAfterBreak="0">
    <w:nsid w:val="6A934B45"/>
    <w:multiLevelType w:val="hybridMultilevel"/>
    <w:tmpl w:val="BC4C62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4E9503F"/>
    <w:multiLevelType w:val="hybridMultilevel"/>
    <w:tmpl w:val="7E002742"/>
    <w:lvl w:ilvl="0" w:tplc="7F58B20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1E0BED"/>
    <w:multiLevelType w:val="hybridMultilevel"/>
    <w:tmpl w:val="A748E52C"/>
    <w:lvl w:ilvl="0" w:tplc="CC74FC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11D"/>
    <w:rsid w:val="00020D0D"/>
    <w:rsid w:val="00033038"/>
    <w:rsid w:val="000638F3"/>
    <w:rsid w:val="00090124"/>
    <w:rsid w:val="000A1ECD"/>
    <w:rsid w:val="000A3FEE"/>
    <w:rsid w:val="000B1639"/>
    <w:rsid w:val="000B182E"/>
    <w:rsid w:val="000D6DF8"/>
    <w:rsid w:val="000F0157"/>
    <w:rsid w:val="00116A14"/>
    <w:rsid w:val="00120FFA"/>
    <w:rsid w:val="001761A1"/>
    <w:rsid w:val="0018275F"/>
    <w:rsid w:val="00186639"/>
    <w:rsid w:val="00193F6E"/>
    <w:rsid w:val="001B111D"/>
    <w:rsid w:val="001E7D7C"/>
    <w:rsid w:val="002311D2"/>
    <w:rsid w:val="00254076"/>
    <w:rsid w:val="00284FC1"/>
    <w:rsid w:val="002936CE"/>
    <w:rsid w:val="002A498E"/>
    <w:rsid w:val="002D781E"/>
    <w:rsid w:val="00321796"/>
    <w:rsid w:val="00323B4B"/>
    <w:rsid w:val="003C65C3"/>
    <w:rsid w:val="003D1039"/>
    <w:rsid w:val="003E0BEF"/>
    <w:rsid w:val="00412E8F"/>
    <w:rsid w:val="0041461B"/>
    <w:rsid w:val="00436562"/>
    <w:rsid w:val="00441808"/>
    <w:rsid w:val="004555A7"/>
    <w:rsid w:val="00483EE2"/>
    <w:rsid w:val="004A4B61"/>
    <w:rsid w:val="00503220"/>
    <w:rsid w:val="00561F7B"/>
    <w:rsid w:val="005C6687"/>
    <w:rsid w:val="005F57E8"/>
    <w:rsid w:val="00611AEE"/>
    <w:rsid w:val="0061780B"/>
    <w:rsid w:val="00630008"/>
    <w:rsid w:val="00631907"/>
    <w:rsid w:val="00635342"/>
    <w:rsid w:val="006478EA"/>
    <w:rsid w:val="006A5078"/>
    <w:rsid w:val="006B1F4A"/>
    <w:rsid w:val="006E1FA0"/>
    <w:rsid w:val="006F17E6"/>
    <w:rsid w:val="006F4E2F"/>
    <w:rsid w:val="007407E0"/>
    <w:rsid w:val="007813FE"/>
    <w:rsid w:val="007825A2"/>
    <w:rsid w:val="00795732"/>
    <w:rsid w:val="007A056F"/>
    <w:rsid w:val="007A4B02"/>
    <w:rsid w:val="007A79AA"/>
    <w:rsid w:val="007F1337"/>
    <w:rsid w:val="0080451D"/>
    <w:rsid w:val="00810411"/>
    <w:rsid w:val="0081509A"/>
    <w:rsid w:val="008343BA"/>
    <w:rsid w:val="00897E02"/>
    <w:rsid w:val="008B1127"/>
    <w:rsid w:val="008C5CBE"/>
    <w:rsid w:val="009269C2"/>
    <w:rsid w:val="00952C99"/>
    <w:rsid w:val="009D735E"/>
    <w:rsid w:val="009F0A10"/>
    <w:rsid w:val="00A162AD"/>
    <w:rsid w:val="00A1672E"/>
    <w:rsid w:val="00A439A0"/>
    <w:rsid w:val="00A51188"/>
    <w:rsid w:val="00A617DF"/>
    <w:rsid w:val="00A7361D"/>
    <w:rsid w:val="00A90EA8"/>
    <w:rsid w:val="00AB3423"/>
    <w:rsid w:val="00AC34F1"/>
    <w:rsid w:val="00B219CB"/>
    <w:rsid w:val="00B23137"/>
    <w:rsid w:val="00B2655E"/>
    <w:rsid w:val="00B746F5"/>
    <w:rsid w:val="00B81E2E"/>
    <w:rsid w:val="00B847C0"/>
    <w:rsid w:val="00B853A8"/>
    <w:rsid w:val="00BB634C"/>
    <w:rsid w:val="00BE7F09"/>
    <w:rsid w:val="00BF55E9"/>
    <w:rsid w:val="00C10BD3"/>
    <w:rsid w:val="00C10FC1"/>
    <w:rsid w:val="00C33128"/>
    <w:rsid w:val="00C52F55"/>
    <w:rsid w:val="00C66E35"/>
    <w:rsid w:val="00C82DA0"/>
    <w:rsid w:val="00C954D8"/>
    <w:rsid w:val="00CA7030"/>
    <w:rsid w:val="00CB389B"/>
    <w:rsid w:val="00CB3DC1"/>
    <w:rsid w:val="00CD0B3F"/>
    <w:rsid w:val="00D16108"/>
    <w:rsid w:val="00D444B9"/>
    <w:rsid w:val="00D4734E"/>
    <w:rsid w:val="00D6303B"/>
    <w:rsid w:val="00D7605F"/>
    <w:rsid w:val="00DB1A74"/>
    <w:rsid w:val="00DD1ED1"/>
    <w:rsid w:val="00DD3C71"/>
    <w:rsid w:val="00DE3873"/>
    <w:rsid w:val="00E01D8A"/>
    <w:rsid w:val="00E05EF7"/>
    <w:rsid w:val="00E22656"/>
    <w:rsid w:val="00E35178"/>
    <w:rsid w:val="00E662FD"/>
    <w:rsid w:val="00EE7533"/>
    <w:rsid w:val="00EF709D"/>
    <w:rsid w:val="00F04050"/>
    <w:rsid w:val="00F56030"/>
    <w:rsid w:val="00F82014"/>
    <w:rsid w:val="00F942CF"/>
    <w:rsid w:val="00FC115B"/>
    <w:rsid w:val="00FF0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9FAC8B"/>
  <w15:docId w15:val="{29F9E7BF-0BC5-41AA-9010-A518C4E0A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111D"/>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6B1F4A"/>
    <w:pPr>
      <w:keepNext/>
      <w:keepLines/>
      <w:spacing w:before="340" w:after="330" w:line="578" w:lineRule="auto"/>
      <w:outlineLvl w:val="0"/>
    </w:pPr>
    <w:rPr>
      <w:rFonts w:ascii="黑体" w:eastAsia="黑体" w:hAnsi="黑体" w:cs="黑体"/>
      <w:b/>
      <w:bCs/>
      <w:color w:val="000000" w:themeColor="text1"/>
      <w:kern w:val="44"/>
      <w:sz w:val="32"/>
      <w:szCs w:val="32"/>
    </w:rPr>
  </w:style>
  <w:style w:type="paragraph" w:styleId="2">
    <w:name w:val="heading 2"/>
    <w:basedOn w:val="a"/>
    <w:next w:val="a"/>
    <w:link w:val="20"/>
    <w:uiPriority w:val="9"/>
    <w:unhideWhenUsed/>
    <w:qFormat/>
    <w:rsid w:val="00B746F5"/>
    <w:pPr>
      <w:keepNext/>
      <w:keepLines/>
      <w:spacing w:before="140" w:after="140"/>
      <w:outlineLvl w:val="1"/>
    </w:pPr>
    <w:rPr>
      <w:rFonts w:ascii="黑体" w:eastAsia="黑体" w:hAnsi="黑体" w:cs="黑体"/>
      <w:bCs/>
      <w:i/>
      <w:iCs/>
      <w:color w:val="000000" w:themeColor="text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B111D"/>
    <w:pPr>
      <w:pBdr>
        <w:bottom w:val="single" w:sz="6" w:space="1" w:color="auto"/>
      </w:pBdr>
      <w:tabs>
        <w:tab w:val="center" w:pos="4153"/>
        <w:tab w:val="right" w:pos="8306"/>
      </w:tabs>
      <w:snapToGrid w:val="0"/>
      <w:jc w:val="center"/>
    </w:pPr>
    <w:rPr>
      <w:sz w:val="18"/>
    </w:rPr>
  </w:style>
  <w:style w:type="character" w:customStyle="1" w:styleId="a4">
    <w:name w:val="页眉 字符"/>
    <w:basedOn w:val="a0"/>
    <w:link w:val="a3"/>
    <w:rsid w:val="001B111D"/>
    <w:rPr>
      <w:rFonts w:ascii="Times New Roman" w:eastAsia="宋体" w:hAnsi="Times New Roman" w:cs="Times New Roman"/>
      <w:sz w:val="18"/>
      <w:szCs w:val="20"/>
    </w:rPr>
  </w:style>
  <w:style w:type="character" w:styleId="a5">
    <w:name w:val="Hyperlink"/>
    <w:rsid w:val="001B111D"/>
    <w:rPr>
      <w:color w:val="0000FF"/>
      <w:u w:val="single"/>
    </w:rPr>
  </w:style>
  <w:style w:type="paragraph" w:styleId="a6">
    <w:name w:val="List Paragraph"/>
    <w:basedOn w:val="a"/>
    <w:link w:val="a7"/>
    <w:uiPriority w:val="34"/>
    <w:qFormat/>
    <w:rsid w:val="001B111D"/>
    <w:pPr>
      <w:ind w:firstLineChars="200" w:firstLine="420"/>
    </w:pPr>
  </w:style>
  <w:style w:type="paragraph" w:styleId="a8">
    <w:name w:val="Balloon Text"/>
    <w:basedOn w:val="a"/>
    <w:link w:val="a9"/>
    <w:uiPriority w:val="99"/>
    <w:semiHidden/>
    <w:unhideWhenUsed/>
    <w:rsid w:val="001B111D"/>
    <w:rPr>
      <w:sz w:val="18"/>
      <w:szCs w:val="18"/>
    </w:rPr>
  </w:style>
  <w:style w:type="character" w:customStyle="1" w:styleId="a9">
    <w:name w:val="批注框文本 字符"/>
    <w:basedOn w:val="a0"/>
    <w:link w:val="a8"/>
    <w:uiPriority w:val="99"/>
    <w:semiHidden/>
    <w:rsid w:val="001B111D"/>
    <w:rPr>
      <w:rFonts w:ascii="Times New Roman" w:eastAsia="宋体" w:hAnsi="Times New Roman" w:cs="Times New Roman"/>
      <w:sz w:val="18"/>
      <w:szCs w:val="18"/>
    </w:rPr>
  </w:style>
  <w:style w:type="table" w:styleId="aa">
    <w:name w:val="Table Grid"/>
    <w:basedOn w:val="a1"/>
    <w:uiPriority w:val="59"/>
    <w:rsid w:val="001B11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er"/>
    <w:basedOn w:val="a"/>
    <w:link w:val="ac"/>
    <w:uiPriority w:val="99"/>
    <w:unhideWhenUsed/>
    <w:rsid w:val="000A1ECD"/>
    <w:pPr>
      <w:tabs>
        <w:tab w:val="center" w:pos="4153"/>
        <w:tab w:val="right" w:pos="8306"/>
      </w:tabs>
      <w:snapToGrid w:val="0"/>
      <w:jc w:val="left"/>
    </w:pPr>
    <w:rPr>
      <w:sz w:val="18"/>
      <w:szCs w:val="18"/>
    </w:rPr>
  </w:style>
  <w:style w:type="character" w:customStyle="1" w:styleId="ac">
    <w:name w:val="页脚 字符"/>
    <w:basedOn w:val="a0"/>
    <w:link w:val="ab"/>
    <w:uiPriority w:val="99"/>
    <w:rsid w:val="000A1ECD"/>
    <w:rPr>
      <w:rFonts w:ascii="Times New Roman" w:eastAsia="宋体" w:hAnsi="Times New Roman" w:cs="Times New Roman"/>
      <w:sz w:val="18"/>
      <w:szCs w:val="18"/>
    </w:rPr>
  </w:style>
  <w:style w:type="character" w:styleId="ad">
    <w:name w:val="Unresolved Mention"/>
    <w:basedOn w:val="a0"/>
    <w:uiPriority w:val="99"/>
    <w:semiHidden/>
    <w:unhideWhenUsed/>
    <w:rsid w:val="005C6687"/>
    <w:rPr>
      <w:color w:val="605E5C"/>
      <w:shd w:val="clear" w:color="auto" w:fill="E1DFDD"/>
    </w:rPr>
  </w:style>
  <w:style w:type="paragraph" w:styleId="ae">
    <w:name w:val="Normal (Web)"/>
    <w:basedOn w:val="a"/>
    <w:uiPriority w:val="99"/>
    <w:unhideWhenUsed/>
    <w:rsid w:val="005C6687"/>
    <w:pPr>
      <w:widowControl/>
      <w:spacing w:before="100" w:beforeAutospacing="1" w:after="100" w:afterAutospacing="1"/>
      <w:jc w:val="left"/>
    </w:pPr>
    <w:rPr>
      <w:rFonts w:ascii="宋体" w:hAnsi="宋体" w:cs="宋体"/>
      <w:kern w:val="0"/>
      <w:sz w:val="24"/>
      <w:szCs w:val="24"/>
    </w:rPr>
  </w:style>
  <w:style w:type="character" w:styleId="af">
    <w:name w:val="annotation reference"/>
    <w:basedOn w:val="a0"/>
    <w:uiPriority w:val="99"/>
    <w:semiHidden/>
    <w:unhideWhenUsed/>
    <w:rsid w:val="00DE3873"/>
    <w:rPr>
      <w:sz w:val="21"/>
      <w:szCs w:val="21"/>
    </w:rPr>
  </w:style>
  <w:style w:type="paragraph" w:styleId="af0">
    <w:name w:val="annotation text"/>
    <w:basedOn w:val="a"/>
    <w:link w:val="af1"/>
    <w:uiPriority w:val="99"/>
    <w:semiHidden/>
    <w:unhideWhenUsed/>
    <w:rsid w:val="00DE3873"/>
    <w:pPr>
      <w:jc w:val="left"/>
    </w:pPr>
  </w:style>
  <w:style w:type="character" w:customStyle="1" w:styleId="af1">
    <w:name w:val="批注文字 字符"/>
    <w:basedOn w:val="a0"/>
    <w:link w:val="af0"/>
    <w:uiPriority w:val="99"/>
    <w:semiHidden/>
    <w:rsid w:val="00DE3873"/>
    <w:rPr>
      <w:rFonts w:ascii="Times New Roman" w:eastAsia="宋体" w:hAnsi="Times New Roman" w:cs="Times New Roman"/>
      <w:szCs w:val="20"/>
    </w:rPr>
  </w:style>
  <w:style w:type="character" w:customStyle="1" w:styleId="20">
    <w:name w:val="标题 2 字符"/>
    <w:basedOn w:val="a0"/>
    <w:link w:val="2"/>
    <w:uiPriority w:val="9"/>
    <w:rsid w:val="00B746F5"/>
    <w:rPr>
      <w:rFonts w:ascii="黑体" w:eastAsia="黑体" w:hAnsi="黑体" w:cs="黑体"/>
      <w:bCs/>
      <w:i/>
      <w:iCs/>
      <w:color w:val="000000" w:themeColor="text1"/>
      <w:sz w:val="28"/>
      <w:szCs w:val="28"/>
    </w:rPr>
  </w:style>
  <w:style w:type="character" w:customStyle="1" w:styleId="a7">
    <w:name w:val="列表段落 字符"/>
    <w:basedOn w:val="a0"/>
    <w:link w:val="a6"/>
    <w:uiPriority w:val="34"/>
    <w:rsid w:val="00DE3873"/>
    <w:rPr>
      <w:rFonts w:ascii="Times New Roman" w:eastAsia="宋体" w:hAnsi="Times New Roman" w:cs="Times New Roman"/>
      <w:szCs w:val="20"/>
    </w:rPr>
  </w:style>
  <w:style w:type="paragraph" w:styleId="af2">
    <w:name w:val="caption"/>
    <w:basedOn w:val="a"/>
    <w:next w:val="a"/>
    <w:uiPriority w:val="35"/>
    <w:unhideWhenUsed/>
    <w:qFormat/>
    <w:rsid w:val="00DE3873"/>
    <w:rPr>
      <w:rFonts w:asciiTheme="majorHAnsi" w:eastAsia="黑体" w:hAnsiTheme="majorHAnsi" w:cstheme="majorBidi"/>
      <w:sz w:val="20"/>
    </w:rPr>
  </w:style>
  <w:style w:type="paragraph" w:styleId="af3">
    <w:name w:val="Date"/>
    <w:basedOn w:val="a"/>
    <w:next w:val="a"/>
    <w:link w:val="af4"/>
    <w:uiPriority w:val="99"/>
    <w:semiHidden/>
    <w:unhideWhenUsed/>
    <w:rsid w:val="007A79AA"/>
    <w:pPr>
      <w:ind w:leftChars="2500" w:left="100"/>
    </w:pPr>
  </w:style>
  <w:style w:type="character" w:customStyle="1" w:styleId="af4">
    <w:name w:val="日期 字符"/>
    <w:basedOn w:val="a0"/>
    <w:link w:val="af3"/>
    <w:uiPriority w:val="99"/>
    <w:semiHidden/>
    <w:rsid w:val="007A79AA"/>
    <w:rPr>
      <w:rFonts w:ascii="Times New Roman" w:eastAsia="宋体" w:hAnsi="Times New Roman" w:cs="Times New Roman"/>
      <w:szCs w:val="20"/>
    </w:rPr>
  </w:style>
  <w:style w:type="character" w:customStyle="1" w:styleId="10">
    <w:name w:val="标题 1 字符"/>
    <w:basedOn w:val="a0"/>
    <w:link w:val="1"/>
    <w:uiPriority w:val="9"/>
    <w:rsid w:val="006B1F4A"/>
    <w:rPr>
      <w:rFonts w:ascii="黑体" w:eastAsia="黑体" w:hAnsi="黑体" w:cs="黑体"/>
      <w:b/>
      <w:bCs/>
      <w:color w:val="000000" w:themeColor="text1"/>
      <w:kern w:val="44"/>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45642">
      <w:bodyDiv w:val="1"/>
      <w:marLeft w:val="0"/>
      <w:marRight w:val="0"/>
      <w:marTop w:val="0"/>
      <w:marBottom w:val="0"/>
      <w:divBdr>
        <w:top w:val="none" w:sz="0" w:space="0" w:color="auto"/>
        <w:left w:val="none" w:sz="0" w:space="0" w:color="auto"/>
        <w:bottom w:val="none" w:sz="0" w:space="0" w:color="auto"/>
        <w:right w:val="none" w:sz="0" w:space="0" w:color="auto"/>
      </w:divBdr>
    </w:div>
    <w:div w:id="109321337">
      <w:bodyDiv w:val="1"/>
      <w:marLeft w:val="0"/>
      <w:marRight w:val="0"/>
      <w:marTop w:val="0"/>
      <w:marBottom w:val="0"/>
      <w:divBdr>
        <w:top w:val="none" w:sz="0" w:space="0" w:color="auto"/>
        <w:left w:val="none" w:sz="0" w:space="0" w:color="auto"/>
        <w:bottom w:val="none" w:sz="0" w:space="0" w:color="auto"/>
        <w:right w:val="none" w:sz="0" w:space="0" w:color="auto"/>
      </w:divBdr>
    </w:div>
    <w:div w:id="126707074">
      <w:bodyDiv w:val="1"/>
      <w:marLeft w:val="0"/>
      <w:marRight w:val="0"/>
      <w:marTop w:val="0"/>
      <w:marBottom w:val="0"/>
      <w:divBdr>
        <w:top w:val="none" w:sz="0" w:space="0" w:color="auto"/>
        <w:left w:val="none" w:sz="0" w:space="0" w:color="auto"/>
        <w:bottom w:val="none" w:sz="0" w:space="0" w:color="auto"/>
        <w:right w:val="none" w:sz="0" w:space="0" w:color="auto"/>
      </w:divBdr>
    </w:div>
    <w:div w:id="147869209">
      <w:bodyDiv w:val="1"/>
      <w:marLeft w:val="0"/>
      <w:marRight w:val="0"/>
      <w:marTop w:val="0"/>
      <w:marBottom w:val="0"/>
      <w:divBdr>
        <w:top w:val="none" w:sz="0" w:space="0" w:color="auto"/>
        <w:left w:val="none" w:sz="0" w:space="0" w:color="auto"/>
        <w:bottom w:val="none" w:sz="0" w:space="0" w:color="auto"/>
        <w:right w:val="none" w:sz="0" w:space="0" w:color="auto"/>
      </w:divBdr>
    </w:div>
    <w:div w:id="204870989">
      <w:bodyDiv w:val="1"/>
      <w:marLeft w:val="0"/>
      <w:marRight w:val="0"/>
      <w:marTop w:val="0"/>
      <w:marBottom w:val="0"/>
      <w:divBdr>
        <w:top w:val="none" w:sz="0" w:space="0" w:color="auto"/>
        <w:left w:val="none" w:sz="0" w:space="0" w:color="auto"/>
        <w:bottom w:val="none" w:sz="0" w:space="0" w:color="auto"/>
        <w:right w:val="none" w:sz="0" w:space="0" w:color="auto"/>
      </w:divBdr>
      <w:divsChild>
        <w:div w:id="77485249">
          <w:marLeft w:val="0"/>
          <w:marRight w:val="0"/>
          <w:marTop w:val="0"/>
          <w:marBottom w:val="0"/>
          <w:divBdr>
            <w:top w:val="none" w:sz="0" w:space="0" w:color="auto"/>
            <w:left w:val="none" w:sz="0" w:space="0" w:color="auto"/>
            <w:bottom w:val="none" w:sz="0" w:space="0" w:color="auto"/>
            <w:right w:val="none" w:sz="0" w:space="0" w:color="auto"/>
          </w:divBdr>
          <w:divsChild>
            <w:div w:id="1311406365">
              <w:marLeft w:val="0"/>
              <w:marRight w:val="0"/>
              <w:marTop w:val="0"/>
              <w:marBottom w:val="0"/>
              <w:divBdr>
                <w:top w:val="none" w:sz="0" w:space="0" w:color="auto"/>
                <w:left w:val="none" w:sz="0" w:space="0" w:color="auto"/>
                <w:bottom w:val="none" w:sz="0" w:space="0" w:color="auto"/>
                <w:right w:val="none" w:sz="0" w:space="0" w:color="auto"/>
              </w:divBdr>
              <w:divsChild>
                <w:div w:id="168370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3511">
      <w:bodyDiv w:val="1"/>
      <w:marLeft w:val="0"/>
      <w:marRight w:val="0"/>
      <w:marTop w:val="0"/>
      <w:marBottom w:val="0"/>
      <w:divBdr>
        <w:top w:val="none" w:sz="0" w:space="0" w:color="auto"/>
        <w:left w:val="none" w:sz="0" w:space="0" w:color="auto"/>
        <w:bottom w:val="none" w:sz="0" w:space="0" w:color="auto"/>
        <w:right w:val="none" w:sz="0" w:space="0" w:color="auto"/>
      </w:divBdr>
      <w:divsChild>
        <w:div w:id="1880314252">
          <w:marLeft w:val="0"/>
          <w:marRight w:val="0"/>
          <w:marTop w:val="0"/>
          <w:marBottom w:val="0"/>
          <w:divBdr>
            <w:top w:val="none" w:sz="0" w:space="0" w:color="auto"/>
            <w:left w:val="none" w:sz="0" w:space="0" w:color="auto"/>
            <w:bottom w:val="none" w:sz="0" w:space="0" w:color="auto"/>
            <w:right w:val="none" w:sz="0" w:space="0" w:color="auto"/>
          </w:divBdr>
          <w:divsChild>
            <w:div w:id="1974673570">
              <w:marLeft w:val="0"/>
              <w:marRight w:val="0"/>
              <w:marTop w:val="0"/>
              <w:marBottom w:val="0"/>
              <w:divBdr>
                <w:top w:val="none" w:sz="0" w:space="0" w:color="auto"/>
                <w:left w:val="none" w:sz="0" w:space="0" w:color="auto"/>
                <w:bottom w:val="none" w:sz="0" w:space="0" w:color="auto"/>
                <w:right w:val="none" w:sz="0" w:space="0" w:color="auto"/>
              </w:divBdr>
              <w:divsChild>
                <w:div w:id="959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35365">
      <w:bodyDiv w:val="1"/>
      <w:marLeft w:val="0"/>
      <w:marRight w:val="0"/>
      <w:marTop w:val="0"/>
      <w:marBottom w:val="0"/>
      <w:divBdr>
        <w:top w:val="none" w:sz="0" w:space="0" w:color="auto"/>
        <w:left w:val="none" w:sz="0" w:space="0" w:color="auto"/>
        <w:bottom w:val="none" w:sz="0" w:space="0" w:color="auto"/>
        <w:right w:val="none" w:sz="0" w:space="0" w:color="auto"/>
      </w:divBdr>
      <w:divsChild>
        <w:div w:id="1293369886">
          <w:marLeft w:val="0"/>
          <w:marRight w:val="0"/>
          <w:marTop w:val="0"/>
          <w:marBottom w:val="0"/>
          <w:divBdr>
            <w:top w:val="none" w:sz="0" w:space="0" w:color="auto"/>
            <w:left w:val="none" w:sz="0" w:space="0" w:color="auto"/>
            <w:bottom w:val="none" w:sz="0" w:space="0" w:color="auto"/>
            <w:right w:val="none" w:sz="0" w:space="0" w:color="auto"/>
          </w:divBdr>
          <w:divsChild>
            <w:div w:id="2039617606">
              <w:marLeft w:val="0"/>
              <w:marRight w:val="0"/>
              <w:marTop w:val="0"/>
              <w:marBottom w:val="0"/>
              <w:divBdr>
                <w:top w:val="none" w:sz="0" w:space="0" w:color="auto"/>
                <w:left w:val="none" w:sz="0" w:space="0" w:color="auto"/>
                <w:bottom w:val="none" w:sz="0" w:space="0" w:color="auto"/>
                <w:right w:val="none" w:sz="0" w:space="0" w:color="auto"/>
              </w:divBdr>
              <w:divsChild>
                <w:div w:id="14020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043607">
      <w:bodyDiv w:val="1"/>
      <w:marLeft w:val="0"/>
      <w:marRight w:val="0"/>
      <w:marTop w:val="0"/>
      <w:marBottom w:val="0"/>
      <w:divBdr>
        <w:top w:val="none" w:sz="0" w:space="0" w:color="auto"/>
        <w:left w:val="none" w:sz="0" w:space="0" w:color="auto"/>
        <w:bottom w:val="none" w:sz="0" w:space="0" w:color="auto"/>
        <w:right w:val="none" w:sz="0" w:space="0" w:color="auto"/>
      </w:divBdr>
      <w:divsChild>
        <w:div w:id="1330908995">
          <w:marLeft w:val="0"/>
          <w:marRight w:val="0"/>
          <w:marTop w:val="0"/>
          <w:marBottom w:val="0"/>
          <w:divBdr>
            <w:top w:val="none" w:sz="0" w:space="0" w:color="auto"/>
            <w:left w:val="none" w:sz="0" w:space="0" w:color="auto"/>
            <w:bottom w:val="none" w:sz="0" w:space="0" w:color="auto"/>
            <w:right w:val="none" w:sz="0" w:space="0" w:color="auto"/>
          </w:divBdr>
          <w:divsChild>
            <w:div w:id="1904564836">
              <w:marLeft w:val="0"/>
              <w:marRight w:val="0"/>
              <w:marTop w:val="0"/>
              <w:marBottom w:val="0"/>
              <w:divBdr>
                <w:top w:val="none" w:sz="0" w:space="0" w:color="auto"/>
                <w:left w:val="none" w:sz="0" w:space="0" w:color="auto"/>
                <w:bottom w:val="none" w:sz="0" w:space="0" w:color="auto"/>
                <w:right w:val="none" w:sz="0" w:space="0" w:color="auto"/>
              </w:divBdr>
              <w:divsChild>
                <w:div w:id="4345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088489">
      <w:bodyDiv w:val="1"/>
      <w:marLeft w:val="0"/>
      <w:marRight w:val="0"/>
      <w:marTop w:val="0"/>
      <w:marBottom w:val="0"/>
      <w:divBdr>
        <w:top w:val="none" w:sz="0" w:space="0" w:color="auto"/>
        <w:left w:val="none" w:sz="0" w:space="0" w:color="auto"/>
        <w:bottom w:val="none" w:sz="0" w:space="0" w:color="auto"/>
        <w:right w:val="none" w:sz="0" w:space="0" w:color="auto"/>
      </w:divBdr>
      <w:divsChild>
        <w:div w:id="1800995367">
          <w:marLeft w:val="0"/>
          <w:marRight w:val="0"/>
          <w:marTop w:val="0"/>
          <w:marBottom w:val="0"/>
          <w:divBdr>
            <w:top w:val="none" w:sz="0" w:space="0" w:color="auto"/>
            <w:left w:val="none" w:sz="0" w:space="0" w:color="auto"/>
            <w:bottom w:val="none" w:sz="0" w:space="0" w:color="auto"/>
            <w:right w:val="none" w:sz="0" w:space="0" w:color="auto"/>
          </w:divBdr>
          <w:divsChild>
            <w:div w:id="487592650">
              <w:marLeft w:val="0"/>
              <w:marRight w:val="0"/>
              <w:marTop w:val="0"/>
              <w:marBottom w:val="0"/>
              <w:divBdr>
                <w:top w:val="none" w:sz="0" w:space="0" w:color="auto"/>
                <w:left w:val="none" w:sz="0" w:space="0" w:color="auto"/>
                <w:bottom w:val="none" w:sz="0" w:space="0" w:color="auto"/>
                <w:right w:val="none" w:sz="0" w:space="0" w:color="auto"/>
              </w:divBdr>
              <w:divsChild>
                <w:div w:id="207947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044677">
      <w:bodyDiv w:val="1"/>
      <w:marLeft w:val="0"/>
      <w:marRight w:val="0"/>
      <w:marTop w:val="0"/>
      <w:marBottom w:val="0"/>
      <w:divBdr>
        <w:top w:val="none" w:sz="0" w:space="0" w:color="auto"/>
        <w:left w:val="none" w:sz="0" w:space="0" w:color="auto"/>
        <w:bottom w:val="none" w:sz="0" w:space="0" w:color="auto"/>
        <w:right w:val="none" w:sz="0" w:space="0" w:color="auto"/>
      </w:divBdr>
    </w:div>
    <w:div w:id="314261124">
      <w:bodyDiv w:val="1"/>
      <w:marLeft w:val="0"/>
      <w:marRight w:val="0"/>
      <w:marTop w:val="0"/>
      <w:marBottom w:val="0"/>
      <w:divBdr>
        <w:top w:val="none" w:sz="0" w:space="0" w:color="auto"/>
        <w:left w:val="none" w:sz="0" w:space="0" w:color="auto"/>
        <w:bottom w:val="none" w:sz="0" w:space="0" w:color="auto"/>
        <w:right w:val="none" w:sz="0" w:space="0" w:color="auto"/>
      </w:divBdr>
      <w:divsChild>
        <w:div w:id="113331272">
          <w:marLeft w:val="0"/>
          <w:marRight w:val="0"/>
          <w:marTop w:val="0"/>
          <w:marBottom w:val="0"/>
          <w:divBdr>
            <w:top w:val="none" w:sz="0" w:space="0" w:color="auto"/>
            <w:left w:val="none" w:sz="0" w:space="0" w:color="auto"/>
            <w:bottom w:val="none" w:sz="0" w:space="0" w:color="auto"/>
            <w:right w:val="none" w:sz="0" w:space="0" w:color="auto"/>
          </w:divBdr>
          <w:divsChild>
            <w:div w:id="2056538634">
              <w:marLeft w:val="0"/>
              <w:marRight w:val="0"/>
              <w:marTop w:val="0"/>
              <w:marBottom w:val="0"/>
              <w:divBdr>
                <w:top w:val="none" w:sz="0" w:space="0" w:color="auto"/>
                <w:left w:val="none" w:sz="0" w:space="0" w:color="auto"/>
                <w:bottom w:val="none" w:sz="0" w:space="0" w:color="auto"/>
                <w:right w:val="none" w:sz="0" w:space="0" w:color="auto"/>
              </w:divBdr>
              <w:divsChild>
                <w:div w:id="6902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101485">
      <w:bodyDiv w:val="1"/>
      <w:marLeft w:val="0"/>
      <w:marRight w:val="0"/>
      <w:marTop w:val="0"/>
      <w:marBottom w:val="0"/>
      <w:divBdr>
        <w:top w:val="none" w:sz="0" w:space="0" w:color="auto"/>
        <w:left w:val="none" w:sz="0" w:space="0" w:color="auto"/>
        <w:bottom w:val="none" w:sz="0" w:space="0" w:color="auto"/>
        <w:right w:val="none" w:sz="0" w:space="0" w:color="auto"/>
      </w:divBdr>
      <w:divsChild>
        <w:div w:id="1628505262">
          <w:marLeft w:val="0"/>
          <w:marRight w:val="0"/>
          <w:marTop w:val="0"/>
          <w:marBottom w:val="0"/>
          <w:divBdr>
            <w:top w:val="none" w:sz="0" w:space="0" w:color="auto"/>
            <w:left w:val="none" w:sz="0" w:space="0" w:color="auto"/>
            <w:bottom w:val="none" w:sz="0" w:space="0" w:color="auto"/>
            <w:right w:val="none" w:sz="0" w:space="0" w:color="auto"/>
          </w:divBdr>
          <w:divsChild>
            <w:div w:id="2052613530">
              <w:marLeft w:val="0"/>
              <w:marRight w:val="0"/>
              <w:marTop w:val="0"/>
              <w:marBottom w:val="0"/>
              <w:divBdr>
                <w:top w:val="none" w:sz="0" w:space="0" w:color="auto"/>
                <w:left w:val="none" w:sz="0" w:space="0" w:color="auto"/>
                <w:bottom w:val="none" w:sz="0" w:space="0" w:color="auto"/>
                <w:right w:val="none" w:sz="0" w:space="0" w:color="auto"/>
              </w:divBdr>
              <w:divsChild>
                <w:div w:id="203387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21448">
      <w:bodyDiv w:val="1"/>
      <w:marLeft w:val="0"/>
      <w:marRight w:val="0"/>
      <w:marTop w:val="0"/>
      <w:marBottom w:val="0"/>
      <w:divBdr>
        <w:top w:val="none" w:sz="0" w:space="0" w:color="auto"/>
        <w:left w:val="none" w:sz="0" w:space="0" w:color="auto"/>
        <w:bottom w:val="none" w:sz="0" w:space="0" w:color="auto"/>
        <w:right w:val="none" w:sz="0" w:space="0" w:color="auto"/>
      </w:divBdr>
      <w:divsChild>
        <w:div w:id="973406896">
          <w:marLeft w:val="0"/>
          <w:marRight w:val="0"/>
          <w:marTop w:val="0"/>
          <w:marBottom w:val="0"/>
          <w:divBdr>
            <w:top w:val="none" w:sz="0" w:space="0" w:color="auto"/>
            <w:left w:val="none" w:sz="0" w:space="0" w:color="auto"/>
            <w:bottom w:val="none" w:sz="0" w:space="0" w:color="auto"/>
            <w:right w:val="none" w:sz="0" w:space="0" w:color="auto"/>
          </w:divBdr>
          <w:divsChild>
            <w:div w:id="1254243984">
              <w:marLeft w:val="0"/>
              <w:marRight w:val="0"/>
              <w:marTop w:val="0"/>
              <w:marBottom w:val="0"/>
              <w:divBdr>
                <w:top w:val="none" w:sz="0" w:space="0" w:color="auto"/>
                <w:left w:val="none" w:sz="0" w:space="0" w:color="auto"/>
                <w:bottom w:val="none" w:sz="0" w:space="0" w:color="auto"/>
                <w:right w:val="none" w:sz="0" w:space="0" w:color="auto"/>
              </w:divBdr>
              <w:divsChild>
                <w:div w:id="88475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328044">
      <w:bodyDiv w:val="1"/>
      <w:marLeft w:val="0"/>
      <w:marRight w:val="0"/>
      <w:marTop w:val="0"/>
      <w:marBottom w:val="0"/>
      <w:divBdr>
        <w:top w:val="none" w:sz="0" w:space="0" w:color="auto"/>
        <w:left w:val="none" w:sz="0" w:space="0" w:color="auto"/>
        <w:bottom w:val="none" w:sz="0" w:space="0" w:color="auto"/>
        <w:right w:val="none" w:sz="0" w:space="0" w:color="auto"/>
      </w:divBdr>
    </w:div>
    <w:div w:id="509834120">
      <w:bodyDiv w:val="1"/>
      <w:marLeft w:val="0"/>
      <w:marRight w:val="0"/>
      <w:marTop w:val="0"/>
      <w:marBottom w:val="0"/>
      <w:divBdr>
        <w:top w:val="none" w:sz="0" w:space="0" w:color="auto"/>
        <w:left w:val="none" w:sz="0" w:space="0" w:color="auto"/>
        <w:bottom w:val="none" w:sz="0" w:space="0" w:color="auto"/>
        <w:right w:val="none" w:sz="0" w:space="0" w:color="auto"/>
      </w:divBdr>
    </w:div>
    <w:div w:id="525875518">
      <w:bodyDiv w:val="1"/>
      <w:marLeft w:val="0"/>
      <w:marRight w:val="0"/>
      <w:marTop w:val="0"/>
      <w:marBottom w:val="0"/>
      <w:divBdr>
        <w:top w:val="none" w:sz="0" w:space="0" w:color="auto"/>
        <w:left w:val="none" w:sz="0" w:space="0" w:color="auto"/>
        <w:bottom w:val="none" w:sz="0" w:space="0" w:color="auto"/>
        <w:right w:val="none" w:sz="0" w:space="0" w:color="auto"/>
      </w:divBdr>
    </w:div>
    <w:div w:id="568274654">
      <w:bodyDiv w:val="1"/>
      <w:marLeft w:val="0"/>
      <w:marRight w:val="0"/>
      <w:marTop w:val="0"/>
      <w:marBottom w:val="0"/>
      <w:divBdr>
        <w:top w:val="none" w:sz="0" w:space="0" w:color="auto"/>
        <w:left w:val="none" w:sz="0" w:space="0" w:color="auto"/>
        <w:bottom w:val="none" w:sz="0" w:space="0" w:color="auto"/>
        <w:right w:val="none" w:sz="0" w:space="0" w:color="auto"/>
      </w:divBdr>
    </w:div>
    <w:div w:id="593441062">
      <w:bodyDiv w:val="1"/>
      <w:marLeft w:val="0"/>
      <w:marRight w:val="0"/>
      <w:marTop w:val="0"/>
      <w:marBottom w:val="0"/>
      <w:divBdr>
        <w:top w:val="none" w:sz="0" w:space="0" w:color="auto"/>
        <w:left w:val="none" w:sz="0" w:space="0" w:color="auto"/>
        <w:bottom w:val="none" w:sz="0" w:space="0" w:color="auto"/>
        <w:right w:val="none" w:sz="0" w:space="0" w:color="auto"/>
      </w:divBdr>
    </w:div>
    <w:div w:id="631443155">
      <w:bodyDiv w:val="1"/>
      <w:marLeft w:val="0"/>
      <w:marRight w:val="0"/>
      <w:marTop w:val="0"/>
      <w:marBottom w:val="0"/>
      <w:divBdr>
        <w:top w:val="none" w:sz="0" w:space="0" w:color="auto"/>
        <w:left w:val="none" w:sz="0" w:space="0" w:color="auto"/>
        <w:bottom w:val="none" w:sz="0" w:space="0" w:color="auto"/>
        <w:right w:val="none" w:sz="0" w:space="0" w:color="auto"/>
      </w:divBdr>
      <w:divsChild>
        <w:div w:id="310987989">
          <w:marLeft w:val="0"/>
          <w:marRight w:val="0"/>
          <w:marTop w:val="0"/>
          <w:marBottom w:val="0"/>
          <w:divBdr>
            <w:top w:val="none" w:sz="0" w:space="0" w:color="auto"/>
            <w:left w:val="none" w:sz="0" w:space="0" w:color="auto"/>
            <w:bottom w:val="none" w:sz="0" w:space="0" w:color="auto"/>
            <w:right w:val="none" w:sz="0" w:space="0" w:color="auto"/>
          </w:divBdr>
          <w:divsChild>
            <w:div w:id="483351429">
              <w:marLeft w:val="0"/>
              <w:marRight w:val="0"/>
              <w:marTop w:val="0"/>
              <w:marBottom w:val="0"/>
              <w:divBdr>
                <w:top w:val="none" w:sz="0" w:space="0" w:color="auto"/>
                <w:left w:val="none" w:sz="0" w:space="0" w:color="auto"/>
                <w:bottom w:val="none" w:sz="0" w:space="0" w:color="auto"/>
                <w:right w:val="none" w:sz="0" w:space="0" w:color="auto"/>
              </w:divBdr>
              <w:divsChild>
                <w:div w:id="11952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331405">
      <w:bodyDiv w:val="1"/>
      <w:marLeft w:val="0"/>
      <w:marRight w:val="0"/>
      <w:marTop w:val="0"/>
      <w:marBottom w:val="0"/>
      <w:divBdr>
        <w:top w:val="none" w:sz="0" w:space="0" w:color="auto"/>
        <w:left w:val="none" w:sz="0" w:space="0" w:color="auto"/>
        <w:bottom w:val="none" w:sz="0" w:space="0" w:color="auto"/>
        <w:right w:val="none" w:sz="0" w:space="0" w:color="auto"/>
      </w:divBdr>
    </w:div>
    <w:div w:id="701980937">
      <w:bodyDiv w:val="1"/>
      <w:marLeft w:val="0"/>
      <w:marRight w:val="0"/>
      <w:marTop w:val="0"/>
      <w:marBottom w:val="0"/>
      <w:divBdr>
        <w:top w:val="none" w:sz="0" w:space="0" w:color="auto"/>
        <w:left w:val="none" w:sz="0" w:space="0" w:color="auto"/>
        <w:bottom w:val="none" w:sz="0" w:space="0" w:color="auto"/>
        <w:right w:val="none" w:sz="0" w:space="0" w:color="auto"/>
      </w:divBdr>
      <w:divsChild>
        <w:div w:id="712116326">
          <w:marLeft w:val="0"/>
          <w:marRight w:val="0"/>
          <w:marTop w:val="0"/>
          <w:marBottom w:val="0"/>
          <w:divBdr>
            <w:top w:val="none" w:sz="0" w:space="0" w:color="auto"/>
            <w:left w:val="none" w:sz="0" w:space="0" w:color="auto"/>
            <w:bottom w:val="none" w:sz="0" w:space="0" w:color="auto"/>
            <w:right w:val="none" w:sz="0" w:space="0" w:color="auto"/>
          </w:divBdr>
          <w:divsChild>
            <w:div w:id="1702322537">
              <w:marLeft w:val="0"/>
              <w:marRight w:val="0"/>
              <w:marTop w:val="0"/>
              <w:marBottom w:val="0"/>
              <w:divBdr>
                <w:top w:val="none" w:sz="0" w:space="0" w:color="auto"/>
                <w:left w:val="none" w:sz="0" w:space="0" w:color="auto"/>
                <w:bottom w:val="none" w:sz="0" w:space="0" w:color="auto"/>
                <w:right w:val="none" w:sz="0" w:space="0" w:color="auto"/>
              </w:divBdr>
              <w:divsChild>
                <w:div w:id="7162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22014">
      <w:bodyDiv w:val="1"/>
      <w:marLeft w:val="0"/>
      <w:marRight w:val="0"/>
      <w:marTop w:val="0"/>
      <w:marBottom w:val="0"/>
      <w:divBdr>
        <w:top w:val="none" w:sz="0" w:space="0" w:color="auto"/>
        <w:left w:val="none" w:sz="0" w:space="0" w:color="auto"/>
        <w:bottom w:val="none" w:sz="0" w:space="0" w:color="auto"/>
        <w:right w:val="none" w:sz="0" w:space="0" w:color="auto"/>
      </w:divBdr>
      <w:divsChild>
        <w:div w:id="1944073241">
          <w:marLeft w:val="0"/>
          <w:marRight w:val="0"/>
          <w:marTop w:val="0"/>
          <w:marBottom w:val="0"/>
          <w:divBdr>
            <w:top w:val="none" w:sz="0" w:space="0" w:color="auto"/>
            <w:left w:val="none" w:sz="0" w:space="0" w:color="auto"/>
            <w:bottom w:val="none" w:sz="0" w:space="0" w:color="auto"/>
            <w:right w:val="none" w:sz="0" w:space="0" w:color="auto"/>
          </w:divBdr>
          <w:divsChild>
            <w:div w:id="1805847906">
              <w:marLeft w:val="0"/>
              <w:marRight w:val="0"/>
              <w:marTop w:val="0"/>
              <w:marBottom w:val="0"/>
              <w:divBdr>
                <w:top w:val="none" w:sz="0" w:space="0" w:color="auto"/>
                <w:left w:val="none" w:sz="0" w:space="0" w:color="auto"/>
                <w:bottom w:val="none" w:sz="0" w:space="0" w:color="auto"/>
                <w:right w:val="none" w:sz="0" w:space="0" w:color="auto"/>
              </w:divBdr>
              <w:divsChild>
                <w:div w:id="14492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786065">
      <w:bodyDiv w:val="1"/>
      <w:marLeft w:val="0"/>
      <w:marRight w:val="0"/>
      <w:marTop w:val="0"/>
      <w:marBottom w:val="0"/>
      <w:divBdr>
        <w:top w:val="none" w:sz="0" w:space="0" w:color="auto"/>
        <w:left w:val="none" w:sz="0" w:space="0" w:color="auto"/>
        <w:bottom w:val="none" w:sz="0" w:space="0" w:color="auto"/>
        <w:right w:val="none" w:sz="0" w:space="0" w:color="auto"/>
      </w:divBdr>
      <w:divsChild>
        <w:div w:id="567112109">
          <w:marLeft w:val="0"/>
          <w:marRight w:val="0"/>
          <w:marTop w:val="0"/>
          <w:marBottom w:val="0"/>
          <w:divBdr>
            <w:top w:val="none" w:sz="0" w:space="0" w:color="auto"/>
            <w:left w:val="none" w:sz="0" w:space="0" w:color="auto"/>
            <w:bottom w:val="none" w:sz="0" w:space="0" w:color="auto"/>
            <w:right w:val="none" w:sz="0" w:space="0" w:color="auto"/>
          </w:divBdr>
          <w:divsChild>
            <w:div w:id="950086026">
              <w:marLeft w:val="0"/>
              <w:marRight w:val="0"/>
              <w:marTop w:val="0"/>
              <w:marBottom w:val="0"/>
              <w:divBdr>
                <w:top w:val="none" w:sz="0" w:space="0" w:color="auto"/>
                <w:left w:val="none" w:sz="0" w:space="0" w:color="auto"/>
                <w:bottom w:val="none" w:sz="0" w:space="0" w:color="auto"/>
                <w:right w:val="none" w:sz="0" w:space="0" w:color="auto"/>
              </w:divBdr>
              <w:divsChild>
                <w:div w:id="10697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264654">
      <w:bodyDiv w:val="1"/>
      <w:marLeft w:val="0"/>
      <w:marRight w:val="0"/>
      <w:marTop w:val="0"/>
      <w:marBottom w:val="0"/>
      <w:divBdr>
        <w:top w:val="none" w:sz="0" w:space="0" w:color="auto"/>
        <w:left w:val="none" w:sz="0" w:space="0" w:color="auto"/>
        <w:bottom w:val="none" w:sz="0" w:space="0" w:color="auto"/>
        <w:right w:val="none" w:sz="0" w:space="0" w:color="auto"/>
      </w:divBdr>
    </w:div>
    <w:div w:id="788204864">
      <w:bodyDiv w:val="1"/>
      <w:marLeft w:val="0"/>
      <w:marRight w:val="0"/>
      <w:marTop w:val="0"/>
      <w:marBottom w:val="0"/>
      <w:divBdr>
        <w:top w:val="none" w:sz="0" w:space="0" w:color="auto"/>
        <w:left w:val="none" w:sz="0" w:space="0" w:color="auto"/>
        <w:bottom w:val="none" w:sz="0" w:space="0" w:color="auto"/>
        <w:right w:val="none" w:sz="0" w:space="0" w:color="auto"/>
      </w:divBdr>
    </w:div>
    <w:div w:id="811406085">
      <w:bodyDiv w:val="1"/>
      <w:marLeft w:val="0"/>
      <w:marRight w:val="0"/>
      <w:marTop w:val="0"/>
      <w:marBottom w:val="0"/>
      <w:divBdr>
        <w:top w:val="none" w:sz="0" w:space="0" w:color="auto"/>
        <w:left w:val="none" w:sz="0" w:space="0" w:color="auto"/>
        <w:bottom w:val="none" w:sz="0" w:space="0" w:color="auto"/>
        <w:right w:val="none" w:sz="0" w:space="0" w:color="auto"/>
      </w:divBdr>
    </w:div>
    <w:div w:id="828790853">
      <w:bodyDiv w:val="1"/>
      <w:marLeft w:val="0"/>
      <w:marRight w:val="0"/>
      <w:marTop w:val="0"/>
      <w:marBottom w:val="0"/>
      <w:divBdr>
        <w:top w:val="none" w:sz="0" w:space="0" w:color="auto"/>
        <w:left w:val="none" w:sz="0" w:space="0" w:color="auto"/>
        <w:bottom w:val="none" w:sz="0" w:space="0" w:color="auto"/>
        <w:right w:val="none" w:sz="0" w:space="0" w:color="auto"/>
      </w:divBdr>
      <w:divsChild>
        <w:div w:id="346056579">
          <w:marLeft w:val="0"/>
          <w:marRight w:val="0"/>
          <w:marTop w:val="0"/>
          <w:marBottom w:val="0"/>
          <w:divBdr>
            <w:top w:val="none" w:sz="0" w:space="0" w:color="auto"/>
            <w:left w:val="none" w:sz="0" w:space="0" w:color="auto"/>
            <w:bottom w:val="none" w:sz="0" w:space="0" w:color="auto"/>
            <w:right w:val="none" w:sz="0" w:space="0" w:color="auto"/>
          </w:divBdr>
          <w:divsChild>
            <w:div w:id="1080952830">
              <w:marLeft w:val="0"/>
              <w:marRight w:val="0"/>
              <w:marTop w:val="0"/>
              <w:marBottom w:val="0"/>
              <w:divBdr>
                <w:top w:val="none" w:sz="0" w:space="0" w:color="auto"/>
                <w:left w:val="none" w:sz="0" w:space="0" w:color="auto"/>
                <w:bottom w:val="none" w:sz="0" w:space="0" w:color="auto"/>
                <w:right w:val="none" w:sz="0" w:space="0" w:color="auto"/>
              </w:divBdr>
              <w:divsChild>
                <w:div w:id="4110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686753">
      <w:bodyDiv w:val="1"/>
      <w:marLeft w:val="0"/>
      <w:marRight w:val="0"/>
      <w:marTop w:val="0"/>
      <w:marBottom w:val="0"/>
      <w:divBdr>
        <w:top w:val="none" w:sz="0" w:space="0" w:color="auto"/>
        <w:left w:val="none" w:sz="0" w:space="0" w:color="auto"/>
        <w:bottom w:val="none" w:sz="0" w:space="0" w:color="auto"/>
        <w:right w:val="none" w:sz="0" w:space="0" w:color="auto"/>
      </w:divBdr>
    </w:div>
    <w:div w:id="861288269">
      <w:bodyDiv w:val="1"/>
      <w:marLeft w:val="0"/>
      <w:marRight w:val="0"/>
      <w:marTop w:val="0"/>
      <w:marBottom w:val="0"/>
      <w:divBdr>
        <w:top w:val="none" w:sz="0" w:space="0" w:color="auto"/>
        <w:left w:val="none" w:sz="0" w:space="0" w:color="auto"/>
        <w:bottom w:val="none" w:sz="0" w:space="0" w:color="auto"/>
        <w:right w:val="none" w:sz="0" w:space="0" w:color="auto"/>
      </w:divBdr>
      <w:divsChild>
        <w:div w:id="1139541767">
          <w:marLeft w:val="0"/>
          <w:marRight w:val="0"/>
          <w:marTop w:val="0"/>
          <w:marBottom w:val="0"/>
          <w:divBdr>
            <w:top w:val="none" w:sz="0" w:space="0" w:color="auto"/>
            <w:left w:val="none" w:sz="0" w:space="0" w:color="auto"/>
            <w:bottom w:val="none" w:sz="0" w:space="0" w:color="auto"/>
            <w:right w:val="none" w:sz="0" w:space="0" w:color="auto"/>
          </w:divBdr>
          <w:divsChild>
            <w:div w:id="790901695">
              <w:marLeft w:val="0"/>
              <w:marRight w:val="0"/>
              <w:marTop w:val="0"/>
              <w:marBottom w:val="0"/>
              <w:divBdr>
                <w:top w:val="none" w:sz="0" w:space="0" w:color="auto"/>
                <w:left w:val="none" w:sz="0" w:space="0" w:color="auto"/>
                <w:bottom w:val="none" w:sz="0" w:space="0" w:color="auto"/>
                <w:right w:val="none" w:sz="0" w:space="0" w:color="auto"/>
              </w:divBdr>
              <w:divsChild>
                <w:div w:id="147791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16871">
      <w:bodyDiv w:val="1"/>
      <w:marLeft w:val="0"/>
      <w:marRight w:val="0"/>
      <w:marTop w:val="0"/>
      <w:marBottom w:val="0"/>
      <w:divBdr>
        <w:top w:val="none" w:sz="0" w:space="0" w:color="auto"/>
        <w:left w:val="none" w:sz="0" w:space="0" w:color="auto"/>
        <w:bottom w:val="none" w:sz="0" w:space="0" w:color="auto"/>
        <w:right w:val="none" w:sz="0" w:space="0" w:color="auto"/>
      </w:divBdr>
    </w:div>
    <w:div w:id="889462357">
      <w:bodyDiv w:val="1"/>
      <w:marLeft w:val="0"/>
      <w:marRight w:val="0"/>
      <w:marTop w:val="0"/>
      <w:marBottom w:val="0"/>
      <w:divBdr>
        <w:top w:val="none" w:sz="0" w:space="0" w:color="auto"/>
        <w:left w:val="none" w:sz="0" w:space="0" w:color="auto"/>
        <w:bottom w:val="none" w:sz="0" w:space="0" w:color="auto"/>
        <w:right w:val="none" w:sz="0" w:space="0" w:color="auto"/>
      </w:divBdr>
    </w:div>
    <w:div w:id="931859878">
      <w:bodyDiv w:val="1"/>
      <w:marLeft w:val="0"/>
      <w:marRight w:val="0"/>
      <w:marTop w:val="0"/>
      <w:marBottom w:val="0"/>
      <w:divBdr>
        <w:top w:val="none" w:sz="0" w:space="0" w:color="auto"/>
        <w:left w:val="none" w:sz="0" w:space="0" w:color="auto"/>
        <w:bottom w:val="none" w:sz="0" w:space="0" w:color="auto"/>
        <w:right w:val="none" w:sz="0" w:space="0" w:color="auto"/>
      </w:divBdr>
      <w:divsChild>
        <w:div w:id="1580476540">
          <w:marLeft w:val="0"/>
          <w:marRight w:val="0"/>
          <w:marTop w:val="0"/>
          <w:marBottom w:val="0"/>
          <w:divBdr>
            <w:top w:val="none" w:sz="0" w:space="0" w:color="auto"/>
            <w:left w:val="none" w:sz="0" w:space="0" w:color="auto"/>
            <w:bottom w:val="none" w:sz="0" w:space="0" w:color="auto"/>
            <w:right w:val="none" w:sz="0" w:space="0" w:color="auto"/>
          </w:divBdr>
          <w:divsChild>
            <w:div w:id="1805393878">
              <w:marLeft w:val="0"/>
              <w:marRight w:val="0"/>
              <w:marTop w:val="0"/>
              <w:marBottom w:val="0"/>
              <w:divBdr>
                <w:top w:val="none" w:sz="0" w:space="0" w:color="auto"/>
                <w:left w:val="none" w:sz="0" w:space="0" w:color="auto"/>
                <w:bottom w:val="none" w:sz="0" w:space="0" w:color="auto"/>
                <w:right w:val="none" w:sz="0" w:space="0" w:color="auto"/>
              </w:divBdr>
              <w:divsChild>
                <w:div w:id="17592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66205">
      <w:bodyDiv w:val="1"/>
      <w:marLeft w:val="0"/>
      <w:marRight w:val="0"/>
      <w:marTop w:val="0"/>
      <w:marBottom w:val="0"/>
      <w:divBdr>
        <w:top w:val="none" w:sz="0" w:space="0" w:color="auto"/>
        <w:left w:val="none" w:sz="0" w:space="0" w:color="auto"/>
        <w:bottom w:val="none" w:sz="0" w:space="0" w:color="auto"/>
        <w:right w:val="none" w:sz="0" w:space="0" w:color="auto"/>
      </w:divBdr>
      <w:divsChild>
        <w:div w:id="1905331519">
          <w:marLeft w:val="0"/>
          <w:marRight w:val="0"/>
          <w:marTop w:val="0"/>
          <w:marBottom w:val="0"/>
          <w:divBdr>
            <w:top w:val="none" w:sz="0" w:space="0" w:color="auto"/>
            <w:left w:val="none" w:sz="0" w:space="0" w:color="auto"/>
            <w:bottom w:val="none" w:sz="0" w:space="0" w:color="auto"/>
            <w:right w:val="none" w:sz="0" w:space="0" w:color="auto"/>
          </w:divBdr>
          <w:divsChild>
            <w:div w:id="1294142925">
              <w:marLeft w:val="0"/>
              <w:marRight w:val="0"/>
              <w:marTop w:val="0"/>
              <w:marBottom w:val="0"/>
              <w:divBdr>
                <w:top w:val="none" w:sz="0" w:space="0" w:color="auto"/>
                <w:left w:val="none" w:sz="0" w:space="0" w:color="auto"/>
                <w:bottom w:val="none" w:sz="0" w:space="0" w:color="auto"/>
                <w:right w:val="none" w:sz="0" w:space="0" w:color="auto"/>
              </w:divBdr>
              <w:divsChild>
                <w:div w:id="445664764">
                  <w:marLeft w:val="0"/>
                  <w:marRight w:val="0"/>
                  <w:marTop w:val="0"/>
                  <w:marBottom w:val="0"/>
                  <w:divBdr>
                    <w:top w:val="none" w:sz="0" w:space="0" w:color="auto"/>
                    <w:left w:val="none" w:sz="0" w:space="0" w:color="auto"/>
                    <w:bottom w:val="none" w:sz="0" w:space="0" w:color="auto"/>
                    <w:right w:val="none" w:sz="0" w:space="0" w:color="auto"/>
                  </w:divBdr>
                  <w:divsChild>
                    <w:div w:id="173187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658393">
      <w:bodyDiv w:val="1"/>
      <w:marLeft w:val="0"/>
      <w:marRight w:val="0"/>
      <w:marTop w:val="0"/>
      <w:marBottom w:val="0"/>
      <w:divBdr>
        <w:top w:val="none" w:sz="0" w:space="0" w:color="auto"/>
        <w:left w:val="none" w:sz="0" w:space="0" w:color="auto"/>
        <w:bottom w:val="none" w:sz="0" w:space="0" w:color="auto"/>
        <w:right w:val="none" w:sz="0" w:space="0" w:color="auto"/>
      </w:divBdr>
    </w:div>
    <w:div w:id="972753000">
      <w:bodyDiv w:val="1"/>
      <w:marLeft w:val="0"/>
      <w:marRight w:val="0"/>
      <w:marTop w:val="0"/>
      <w:marBottom w:val="0"/>
      <w:divBdr>
        <w:top w:val="none" w:sz="0" w:space="0" w:color="auto"/>
        <w:left w:val="none" w:sz="0" w:space="0" w:color="auto"/>
        <w:bottom w:val="none" w:sz="0" w:space="0" w:color="auto"/>
        <w:right w:val="none" w:sz="0" w:space="0" w:color="auto"/>
      </w:divBdr>
      <w:divsChild>
        <w:div w:id="1635020375">
          <w:marLeft w:val="0"/>
          <w:marRight w:val="0"/>
          <w:marTop w:val="0"/>
          <w:marBottom w:val="0"/>
          <w:divBdr>
            <w:top w:val="none" w:sz="0" w:space="0" w:color="auto"/>
            <w:left w:val="none" w:sz="0" w:space="0" w:color="auto"/>
            <w:bottom w:val="none" w:sz="0" w:space="0" w:color="auto"/>
            <w:right w:val="none" w:sz="0" w:space="0" w:color="auto"/>
          </w:divBdr>
        </w:div>
        <w:div w:id="371879668">
          <w:marLeft w:val="0"/>
          <w:marRight w:val="0"/>
          <w:marTop w:val="0"/>
          <w:marBottom w:val="0"/>
          <w:divBdr>
            <w:top w:val="none" w:sz="0" w:space="0" w:color="auto"/>
            <w:left w:val="none" w:sz="0" w:space="0" w:color="auto"/>
            <w:bottom w:val="none" w:sz="0" w:space="0" w:color="auto"/>
            <w:right w:val="none" w:sz="0" w:space="0" w:color="auto"/>
          </w:divBdr>
        </w:div>
        <w:div w:id="664404155">
          <w:marLeft w:val="0"/>
          <w:marRight w:val="0"/>
          <w:marTop w:val="0"/>
          <w:marBottom w:val="0"/>
          <w:divBdr>
            <w:top w:val="none" w:sz="0" w:space="0" w:color="auto"/>
            <w:left w:val="none" w:sz="0" w:space="0" w:color="auto"/>
            <w:bottom w:val="none" w:sz="0" w:space="0" w:color="auto"/>
            <w:right w:val="none" w:sz="0" w:space="0" w:color="auto"/>
          </w:divBdr>
        </w:div>
        <w:div w:id="2099018145">
          <w:marLeft w:val="0"/>
          <w:marRight w:val="0"/>
          <w:marTop w:val="0"/>
          <w:marBottom w:val="0"/>
          <w:divBdr>
            <w:top w:val="none" w:sz="0" w:space="0" w:color="auto"/>
            <w:left w:val="none" w:sz="0" w:space="0" w:color="auto"/>
            <w:bottom w:val="none" w:sz="0" w:space="0" w:color="auto"/>
            <w:right w:val="none" w:sz="0" w:space="0" w:color="auto"/>
          </w:divBdr>
        </w:div>
      </w:divsChild>
    </w:div>
    <w:div w:id="983849263">
      <w:bodyDiv w:val="1"/>
      <w:marLeft w:val="0"/>
      <w:marRight w:val="0"/>
      <w:marTop w:val="0"/>
      <w:marBottom w:val="0"/>
      <w:divBdr>
        <w:top w:val="none" w:sz="0" w:space="0" w:color="auto"/>
        <w:left w:val="none" w:sz="0" w:space="0" w:color="auto"/>
        <w:bottom w:val="none" w:sz="0" w:space="0" w:color="auto"/>
        <w:right w:val="none" w:sz="0" w:space="0" w:color="auto"/>
      </w:divBdr>
    </w:div>
    <w:div w:id="996761729">
      <w:bodyDiv w:val="1"/>
      <w:marLeft w:val="0"/>
      <w:marRight w:val="0"/>
      <w:marTop w:val="0"/>
      <w:marBottom w:val="0"/>
      <w:divBdr>
        <w:top w:val="none" w:sz="0" w:space="0" w:color="auto"/>
        <w:left w:val="none" w:sz="0" w:space="0" w:color="auto"/>
        <w:bottom w:val="none" w:sz="0" w:space="0" w:color="auto"/>
        <w:right w:val="none" w:sz="0" w:space="0" w:color="auto"/>
      </w:divBdr>
      <w:divsChild>
        <w:div w:id="1293831809">
          <w:marLeft w:val="0"/>
          <w:marRight w:val="0"/>
          <w:marTop w:val="0"/>
          <w:marBottom w:val="0"/>
          <w:divBdr>
            <w:top w:val="none" w:sz="0" w:space="0" w:color="auto"/>
            <w:left w:val="none" w:sz="0" w:space="0" w:color="auto"/>
            <w:bottom w:val="none" w:sz="0" w:space="0" w:color="auto"/>
            <w:right w:val="none" w:sz="0" w:space="0" w:color="auto"/>
          </w:divBdr>
          <w:divsChild>
            <w:div w:id="316348943">
              <w:marLeft w:val="0"/>
              <w:marRight w:val="0"/>
              <w:marTop w:val="0"/>
              <w:marBottom w:val="0"/>
              <w:divBdr>
                <w:top w:val="none" w:sz="0" w:space="0" w:color="auto"/>
                <w:left w:val="none" w:sz="0" w:space="0" w:color="auto"/>
                <w:bottom w:val="none" w:sz="0" w:space="0" w:color="auto"/>
                <w:right w:val="none" w:sz="0" w:space="0" w:color="auto"/>
              </w:divBdr>
              <w:divsChild>
                <w:div w:id="5986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54571">
      <w:bodyDiv w:val="1"/>
      <w:marLeft w:val="0"/>
      <w:marRight w:val="0"/>
      <w:marTop w:val="0"/>
      <w:marBottom w:val="0"/>
      <w:divBdr>
        <w:top w:val="none" w:sz="0" w:space="0" w:color="auto"/>
        <w:left w:val="none" w:sz="0" w:space="0" w:color="auto"/>
        <w:bottom w:val="none" w:sz="0" w:space="0" w:color="auto"/>
        <w:right w:val="none" w:sz="0" w:space="0" w:color="auto"/>
      </w:divBdr>
    </w:div>
    <w:div w:id="1029725020">
      <w:bodyDiv w:val="1"/>
      <w:marLeft w:val="0"/>
      <w:marRight w:val="0"/>
      <w:marTop w:val="0"/>
      <w:marBottom w:val="0"/>
      <w:divBdr>
        <w:top w:val="none" w:sz="0" w:space="0" w:color="auto"/>
        <w:left w:val="none" w:sz="0" w:space="0" w:color="auto"/>
        <w:bottom w:val="none" w:sz="0" w:space="0" w:color="auto"/>
        <w:right w:val="none" w:sz="0" w:space="0" w:color="auto"/>
      </w:divBdr>
    </w:div>
    <w:div w:id="1085301956">
      <w:bodyDiv w:val="1"/>
      <w:marLeft w:val="0"/>
      <w:marRight w:val="0"/>
      <w:marTop w:val="0"/>
      <w:marBottom w:val="0"/>
      <w:divBdr>
        <w:top w:val="none" w:sz="0" w:space="0" w:color="auto"/>
        <w:left w:val="none" w:sz="0" w:space="0" w:color="auto"/>
        <w:bottom w:val="none" w:sz="0" w:space="0" w:color="auto"/>
        <w:right w:val="none" w:sz="0" w:space="0" w:color="auto"/>
      </w:divBdr>
    </w:div>
    <w:div w:id="1092706944">
      <w:bodyDiv w:val="1"/>
      <w:marLeft w:val="0"/>
      <w:marRight w:val="0"/>
      <w:marTop w:val="0"/>
      <w:marBottom w:val="0"/>
      <w:divBdr>
        <w:top w:val="none" w:sz="0" w:space="0" w:color="auto"/>
        <w:left w:val="none" w:sz="0" w:space="0" w:color="auto"/>
        <w:bottom w:val="none" w:sz="0" w:space="0" w:color="auto"/>
        <w:right w:val="none" w:sz="0" w:space="0" w:color="auto"/>
      </w:divBdr>
    </w:div>
    <w:div w:id="1102451212">
      <w:bodyDiv w:val="1"/>
      <w:marLeft w:val="0"/>
      <w:marRight w:val="0"/>
      <w:marTop w:val="0"/>
      <w:marBottom w:val="0"/>
      <w:divBdr>
        <w:top w:val="none" w:sz="0" w:space="0" w:color="auto"/>
        <w:left w:val="none" w:sz="0" w:space="0" w:color="auto"/>
        <w:bottom w:val="none" w:sz="0" w:space="0" w:color="auto"/>
        <w:right w:val="none" w:sz="0" w:space="0" w:color="auto"/>
      </w:divBdr>
    </w:div>
    <w:div w:id="1113133733">
      <w:bodyDiv w:val="1"/>
      <w:marLeft w:val="0"/>
      <w:marRight w:val="0"/>
      <w:marTop w:val="0"/>
      <w:marBottom w:val="0"/>
      <w:divBdr>
        <w:top w:val="none" w:sz="0" w:space="0" w:color="auto"/>
        <w:left w:val="none" w:sz="0" w:space="0" w:color="auto"/>
        <w:bottom w:val="none" w:sz="0" w:space="0" w:color="auto"/>
        <w:right w:val="none" w:sz="0" w:space="0" w:color="auto"/>
      </w:divBdr>
      <w:divsChild>
        <w:div w:id="1468743322">
          <w:marLeft w:val="0"/>
          <w:marRight w:val="0"/>
          <w:marTop w:val="0"/>
          <w:marBottom w:val="0"/>
          <w:divBdr>
            <w:top w:val="none" w:sz="0" w:space="0" w:color="auto"/>
            <w:left w:val="none" w:sz="0" w:space="0" w:color="auto"/>
            <w:bottom w:val="none" w:sz="0" w:space="0" w:color="auto"/>
            <w:right w:val="none" w:sz="0" w:space="0" w:color="auto"/>
          </w:divBdr>
          <w:divsChild>
            <w:div w:id="220286066">
              <w:marLeft w:val="0"/>
              <w:marRight w:val="0"/>
              <w:marTop w:val="0"/>
              <w:marBottom w:val="0"/>
              <w:divBdr>
                <w:top w:val="none" w:sz="0" w:space="0" w:color="auto"/>
                <w:left w:val="none" w:sz="0" w:space="0" w:color="auto"/>
                <w:bottom w:val="none" w:sz="0" w:space="0" w:color="auto"/>
                <w:right w:val="none" w:sz="0" w:space="0" w:color="auto"/>
              </w:divBdr>
              <w:divsChild>
                <w:div w:id="17361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698907">
      <w:bodyDiv w:val="1"/>
      <w:marLeft w:val="0"/>
      <w:marRight w:val="0"/>
      <w:marTop w:val="0"/>
      <w:marBottom w:val="0"/>
      <w:divBdr>
        <w:top w:val="none" w:sz="0" w:space="0" w:color="auto"/>
        <w:left w:val="none" w:sz="0" w:space="0" w:color="auto"/>
        <w:bottom w:val="none" w:sz="0" w:space="0" w:color="auto"/>
        <w:right w:val="none" w:sz="0" w:space="0" w:color="auto"/>
      </w:divBdr>
    </w:div>
    <w:div w:id="1197083421">
      <w:bodyDiv w:val="1"/>
      <w:marLeft w:val="0"/>
      <w:marRight w:val="0"/>
      <w:marTop w:val="0"/>
      <w:marBottom w:val="0"/>
      <w:divBdr>
        <w:top w:val="none" w:sz="0" w:space="0" w:color="auto"/>
        <w:left w:val="none" w:sz="0" w:space="0" w:color="auto"/>
        <w:bottom w:val="none" w:sz="0" w:space="0" w:color="auto"/>
        <w:right w:val="none" w:sz="0" w:space="0" w:color="auto"/>
      </w:divBdr>
    </w:div>
    <w:div w:id="1211504219">
      <w:bodyDiv w:val="1"/>
      <w:marLeft w:val="0"/>
      <w:marRight w:val="0"/>
      <w:marTop w:val="0"/>
      <w:marBottom w:val="0"/>
      <w:divBdr>
        <w:top w:val="none" w:sz="0" w:space="0" w:color="auto"/>
        <w:left w:val="none" w:sz="0" w:space="0" w:color="auto"/>
        <w:bottom w:val="none" w:sz="0" w:space="0" w:color="auto"/>
        <w:right w:val="none" w:sz="0" w:space="0" w:color="auto"/>
      </w:divBdr>
    </w:div>
    <w:div w:id="1234656966">
      <w:bodyDiv w:val="1"/>
      <w:marLeft w:val="0"/>
      <w:marRight w:val="0"/>
      <w:marTop w:val="0"/>
      <w:marBottom w:val="0"/>
      <w:divBdr>
        <w:top w:val="none" w:sz="0" w:space="0" w:color="auto"/>
        <w:left w:val="none" w:sz="0" w:space="0" w:color="auto"/>
        <w:bottom w:val="none" w:sz="0" w:space="0" w:color="auto"/>
        <w:right w:val="none" w:sz="0" w:space="0" w:color="auto"/>
      </w:divBdr>
      <w:divsChild>
        <w:div w:id="1407459075">
          <w:marLeft w:val="0"/>
          <w:marRight w:val="0"/>
          <w:marTop w:val="0"/>
          <w:marBottom w:val="0"/>
          <w:divBdr>
            <w:top w:val="none" w:sz="0" w:space="0" w:color="auto"/>
            <w:left w:val="none" w:sz="0" w:space="0" w:color="auto"/>
            <w:bottom w:val="none" w:sz="0" w:space="0" w:color="auto"/>
            <w:right w:val="none" w:sz="0" w:space="0" w:color="auto"/>
          </w:divBdr>
          <w:divsChild>
            <w:div w:id="1496802653">
              <w:marLeft w:val="0"/>
              <w:marRight w:val="0"/>
              <w:marTop w:val="0"/>
              <w:marBottom w:val="0"/>
              <w:divBdr>
                <w:top w:val="none" w:sz="0" w:space="0" w:color="auto"/>
                <w:left w:val="none" w:sz="0" w:space="0" w:color="auto"/>
                <w:bottom w:val="none" w:sz="0" w:space="0" w:color="auto"/>
                <w:right w:val="none" w:sz="0" w:space="0" w:color="auto"/>
              </w:divBdr>
              <w:divsChild>
                <w:div w:id="43046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299631">
      <w:bodyDiv w:val="1"/>
      <w:marLeft w:val="0"/>
      <w:marRight w:val="0"/>
      <w:marTop w:val="0"/>
      <w:marBottom w:val="0"/>
      <w:divBdr>
        <w:top w:val="none" w:sz="0" w:space="0" w:color="auto"/>
        <w:left w:val="none" w:sz="0" w:space="0" w:color="auto"/>
        <w:bottom w:val="none" w:sz="0" w:space="0" w:color="auto"/>
        <w:right w:val="none" w:sz="0" w:space="0" w:color="auto"/>
      </w:divBdr>
      <w:divsChild>
        <w:div w:id="159393947">
          <w:marLeft w:val="0"/>
          <w:marRight w:val="0"/>
          <w:marTop w:val="0"/>
          <w:marBottom w:val="0"/>
          <w:divBdr>
            <w:top w:val="none" w:sz="0" w:space="0" w:color="auto"/>
            <w:left w:val="none" w:sz="0" w:space="0" w:color="auto"/>
            <w:bottom w:val="none" w:sz="0" w:space="0" w:color="auto"/>
            <w:right w:val="none" w:sz="0" w:space="0" w:color="auto"/>
          </w:divBdr>
          <w:divsChild>
            <w:div w:id="1657610419">
              <w:marLeft w:val="0"/>
              <w:marRight w:val="0"/>
              <w:marTop w:val="0"/>
              <w:marBottom w:val="0"/>
              <w:divBdr>
                <w:top w:val="none" w:sz="0" w:space="0" w:color="auto"/>
                <w:left w:val="none" w:sz="0" w:space="0" w:color="auto"/>
                <w:bottom w:val="none" w:sz="0" w:space="0" w:color="auto"/>
                <w:right w:val="none" w:sz="0" w:space="0" w:color="auto"/>
              </w:divBdr>
              <w:divsChild>
                <w:div w:id="17901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046">
      <w:bodyDiv w:val="1"/>
      <w:marLeft w:val="0"/>
      <w:marRight w:val="0"/>
      <w:marTop w:val="0"/>
      <w:marBottom w:val="0"/>
      <w:divBdr>
        <w:top w:val="none" w:sz="0" w:space="0" w:color="auto"/>
        <w:left w:val="none" w:sz="0" w:space="0" w:color="auto"/>
        <w:bottom w:val="none" w:sz="0" w:space="0" w:color="auto"/>
        <w:right w:val="none" w:sz="0" w:space="0" w:color="auto"/>
      </w:divBdr>
    </w:div>
    <w:div w:id="1310793584">
      <w:bodyDiv w:val="1"/>
      <w:marLeft w:val="0"/>
      <w:marRight w:val="0"/>
      <w:marTop w:val="0"/>
      <w:marBottom w:val="0"/>
      <w:divBdr>
        <w:top w:val="none" w:sz="0" w:space="0" w:color="auto"/>
        <w:left w:val="none" w:sz="0" w:space="0" w:color="auto"/>
        <w:bottom w:val="none" w:sz="0" w:space="0" w:color="auto"/>
        <w:right w:val="none" w:sz="0" w:space="0" w:color="auto"/>
      </w:divBdr>
    </w:div>
    <w:div w:id="1320695615">
      <w:bodyDiv w:val="1"/>
      <w:marLeft w:val="0"/>
      <w:marRight w:val="0"/>
      <w:marTop w:val="0"/>
      <w:marBottom w:val="0"/>
      <w:divBdr>
        <w:top w:val="none" w:sz="0" w:space="0" w:color="auto"/>
        <w:left w:val="none" w:sz="0" w:space="0" w:color="auto"/>
        <w:bottom w:val="none" w:sz="0" w:space="0" w:color="auto"/>
        <w:right w:val="none" w:sz="0" w:space="0" w:color="auto"/>
      </w:divBdr>
      <w:divsChild>
        <w:div w:id="926961628">
          <w:marLeft w:val="0"/>
          <w:marRight w:val="0"/>
          <w:marTop w:val="0"/>
          <w:marBottom w:val="0"/>
          <w:divBdr>
            <w:top w:val="none" w:sz="0" w:space="0" w:color="auto"/>
            <w:left w:val="none" w:sz="0" w:space="0" w:color="auto"/>
            <w:bottom w:val="none" w:sz="0" w:space="0" w:color="auto"/>
            <w:right w:val="none" w:sz="0" w:space="0" w:color="auto"/>
          </w:divBdr>
          <w:divsChild>
            <w:div w:id="1130710749">
              <w:marLeft w:val="0"/>
              <w:marRight w:val="0"/>
              <w:marTop w:val="0"/>
              <w:marBottom w:val="0"/>
              <w:divBdr>
                <w:top w:val="none" w:sz="0" w:space="0" w:color="auto"/>
                <w:left w:val="none" w:sz="0" w:space="0" w:color="auto"/>
                <w:bottom w:val="none" w:sz="0" w:space="0" w:color="auto"/>
                <w:right w:val="none" w:sz="0" w:space="0" w:color="auto"/>
              </w:divBdr>
              <w:divsChild>
                <w:div w:id="334766067">
                  <w:marLeft w:val="0"/>
                  <w:marRight w:val="0"/>
                  <w:marTop w:val="0"/>
                  <w:marBottom w:val="0"/>
                  <w:divBdr>
                    <w:top w:val="none" w:sz="0" w:space="0" w:color="auto"/>
                    <w:left w:val="none" w:sz="0" w:space="0" w:color="auto"/>
                    <w:bottom w:val="none" w:sz="0" w:space="0" w:color="auto"/>
                    <w:right w:val="none" w:sz="0" w:space="0" w:color="auto"/>
                  </w:divBdr>
                  <w:divsChild>
                    <w:div w:id="11106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367974">
      <w:bodyDiv w:val="1"/>
      <w:marLeft w:val="0"/>
      <w:marRight w:val="0"/>
      <w:marTop w:val="0"/>
      <w:marBottom w:val="0"/>
      <w:divBdr>
        <w:top w:val="none" w:sz="0" w:space="0" w:color="auto"/>
        <w:left w:val="none" w:sz="0" w:space="0" w:color="auto"/>
        <w:bottom w:val="none" w:sz="0" w:space="0" w:color="auto"/>
        <w:right w:val="none" w:sz="0" w:space="0" w:color="auto"/>
      </w:divBdr>
    </w:div>
    <w:div w:id="1356080494">
      <w:bodyDiv w:val="1"/>
      <w:marLeft w:val="0"/>
      <w:marRight w:val="0"/>
      <w:marTop w:val="0"/>
      <w:marBottom w:val="0"/>
      <w:divBdr>
        <w:top w:val="none" w:sz="0" w:space="0" w:color="auto"/>
        <w:left w:val="none" w:sz="0" w:space="0" w:color="auto"/>
        <w:bottom w:val="none" w:sz="0" w:space="0" w:color="auto"/>
        <w:right w:val="none" w:sz="0" w:space="0" w:color="auto"/>
      </w:divBdr>
    </w:div>
    <w:div w:id="1374768605">
      <w:bodyDiv w:val="1"/>
      <w:marLeft w:val="0"/>
      <w:marRight w:val="0"/>
      <w:marTop w:val="0"/>
      <w:marBottom w:val="0"/>
      <w:divBdr>
        <w:top w:val="none" w:sz="0" w:space="0" w:color="auto"/>
        <w:left w:val="none" w:sz="0" w:space="0" w:color="auto"/>
        <w:bottom w:val="none" w:sz="0" w:space="0" w:color="auto"/>
        <w:right w:val="none" w:sz="0" w:space="0" w:color="auto"/>
      </w:divBdr>
      <w:divsChild>
        <w:div w:id="1815368098">
          <w:marLeft w:val="0"/>
          <w:marRight w:val="0"/>
          <w:marTop w:val="0"/>
          <w:marBottom w:val="0"/>
          <w:divBdr>
            <w:top w:val="none" w:sz="0" w:space="0" w:color="auto"/>
            <w:left w:val="none" w:sz="0" w:space="0" w:color="auto"/>
            <w:bottom w:val="none" w:sz="0" w:space="0" w:color="auto"/>
            <w:right w:val="none" w:sz="0" w:space="0" w:color="auto"/>
          </w:divBdr>
          <w:divsChild>
            <w:div w:id="1189568608">
              <w:marLeft w:val="0"/>
              <w:marRight w:val="0"/>
              <w:marTop w:val="0"/>
              <w:marBottom w:val="0"/>
              <w:divBdr>
                <w:top w:val="none" w:sz="0" w:space="0" w:color="auto"/>
                <w:left w:val="none" w:sz="0" w:space="0" w:color="auto"/>
                <w:bottom w:val="none" w:sz="0" w:space="0" w:color="auto"/>
                <w:right w:val="none" w:sz="0" w:space="0" w:color="auto"/>
              </w:divBdr>
              <w:divsChild>
                <w:div w:id="1109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0668">
      <w:bodyDiv w:val="1"/>
      <w:marLeft w:val="0"/>
      <w:marRight w:val="0"/>
      <w:marTop w:val="0"/>
      <w:marBottom w:val="0"/>
      <w:divBdr>
        <w:top w:val="none" w:sz="0" w:space="0" w:color="auto"/>
        <w:left w:val="none" w:sz="0" w:space="0" w:color="auto"/>
        <w:bottom w:val="none" w:sz="0" w:space="0" w:color="auto"/>
        <w:right w:val="none" w:sz="0" w:space="0" w:color="auto"/>
      </w:divBdr>
    </w:div>
    <w:div w:id="1435587377">
      <w:bodyDiv w:val="1"/>
      <w:marLeft w:val="0"/>
      <w:marRight w:val="0"/>
      <w:marTop w:val="0"/>
      <w:marBottom w:val="0"/>
      <w:divBdr>
        <w:top w:val="none" w:sz="0" w:space="0" w:color="auto"/>
        <w:left w:val="none" w:sz="0" w:space="0" w:color="auto"/>
        <w:bottom w:val="none" w:sz="0" w:space="0" w:color="auto"/>
        <w:right w:val="none" w:sz="0" w:space="0" w:color="auto"/>
      </w:divBdr>
      <w:divsChild>
        <w:div w:id="1030180501">
          <w:marLeft w:val="0"/>
          <w:marRight w:val="0"/>
          <w:marTop w:val="0"/>
          <w:marBottom w:val="0"/>
          <w:divBdr>
            <w:top w:val="none" w:sz="0" w:space="0" w:color="auto"/>
            <w:left w:val="none" w:sz="0" w:space="0" w:color="auto"/>
            <w:bottom w:val="none" w:sz="0" w:space="0" w:color="auto"/>
            <w:right w:val="none" w:sz="0" w:space="0" w:color="auto"/>
          </w:divBdr>
          <w:divsChild>
            <w:div w:id="1460369868">
              <w:marLeft w:val="0"/>
              <w:marRight w:val="0"/>
              <w:marTop w:val="0"/>
              <w:marBottom w:val="0"/>
              <w:divBdr>
                <w:top w:val="none" w:sz="0" w:space="0" w:color="auto"/>
                <w:left w:val="none" w:sz="0" w:space="0" w:color="auto"/>
                <w:bottom w:val="none" w:sz="0" w:space="0" w:color="auto"/>
                <w:right w:val="none" w:sz="0" w:space="0" w:color="auto"/>
              </w:divBdr>
              <w:divsChild>
                <w:div w:id="142163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135400">
      <w:bodyDiv w:val="1"/>
      <w:marLeft w:val="0"/>
      <w:marRight w:val="0"/>
      <w:marTop w:val="0"/>
      <w:marBottom w:val="0"/>
      <w:divBdr>
        <w:top w:val="none" w:sz="0" w:space="0" w:color="auto"/>
        <w:left w:val="none" w:sz="0" w:space="0" w:color="auto"/>
        <w:bottom w:val="none" w:sz="0" w:space="0" w:color="auto"/>
        <w:right w:val="none" w:sz="0" w:space="0" w:color="auto"/>
      </w:divBdr>
    </w:div>
    <w:div w:id="1462575790">
      <w:bodyDiv w:val="1"/>
      <w:marLeft w:val="0"/>
      <w:marRight w:val="0"/>
      <w:marTop w:val="0"/>
      <w:marBottom w:val="0"/>
      <w:divBdr>
        <w:top w:val="none" w:sz="0" w:space="0" w:color="auto"/>
        <w:left w:val="none" w:sz="0" w:space="0" w:color="auto"/>
        <w:bottom w:val="none" w:sz="0" w:space="0" w:color="auto"/>
        <w:right w:val="none" w:sz="0" w:space="0" w:color="auto"/>
      </w:divBdr>
    </w:div>
    <w:div w:id="1470243458">
      <w:bodyDiv w:val="1"/>
      <w:marLeft w:val="0"/>
      <w:marRight w:val="0"/>
      <w:marTop w:val="0"/>
      <w:marBottom w:val="0"/>
      <w:divBdr>
        <w:top w:val="none" w:sz="0" w:space="0" w:color="auto"/>
        <w:left w:val="none" w:sz="0" w:space="0" w:color="auto"/>
        <w:bottom w:val="none" w:sz="0" w:space="0" w:color="auto"/>
        <w:right w:val="none" w:sz="0" w:space="0" w:color="auto"/>
      </w:divBdr>
      <w:divsChild>
        <w:div w:id="595334484">
          <w:marLeft w:val="0"/>
          <w:marRight w:val="0"/>
          <w:marTop w:val="0"/>
          <w:marBottom w:val="0"/>
          <w:divBdr>
            <w:top w:val="none" w:sz="0" w:space="0" w:color="auto"/>
            <w:left w:val="none" w:sz="0" w:space="0" w:color="auto"/>
            <w:bottom w:val="none" w:sz="0" w:space="0" w:color="auto"/>
            <w:right w:val="none" w:sz="0" w:space="0" w:color="auto"/>
          </w:divBdr>
          <w:divsChild>
            <w:div w:id="1191801855">
              <w:marLeft w:val="0"/>
              <w:marRight w:val="0"/>
              <w:marTop w:val="0"/>
              <w:marBottom w:val="0"/>
              <w:divBdr>
                <w:top w:val="none" w:sz="0" w:space="0" w:color="auto"/>
                <w:left w:val="none" w:sz="0" w:space="0" w:color="auto"/>
                <w:bottom w:val="none" w:sz="0" w:space="0" w:color="auto"/>
                <w:right w:val="none" w:sz="0" w:space="0" w:color="auto"/>
              </w:divBdr>
              <w:divsChild>
                <w:div w:id="6159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073160">
      <w:bodyDiv w:val="1"/>
      <w:marLeft w:val="0"/>
      <w:marRight w:val="0"/>
      <w:marTop w:val="0"/>
      <w:marBottom w:val="0"/>
      <w:divBdr>
        <w:top w:val="none" w:sz="0" w:space="0" w:color="auto"/>
        <w:left w:val="none" w:sz="0" w:space="0" w:color="auto"/>
        <w:bottom w:val="none" w:sz="0" w:space="0" w:color="auto"/>
        <w:right w:val="none" w:sz="0" w:space="0" w:color="auto"/>
      </w:divBdr>
    </w:div>
    <w:div w:id="1514689655">
      <w:bodyDiv w:val="1"/>
      <w:marLeft w:val="0"/>
      <w:marRight w:val="0"/>
      <w:marTop w:val="0"/>
      <w:marBottom w:val="0"/>
      <w:divBdr>
        <w:top w:val="none" w:sz="0" w:space="0" w:color="auto"/>
        <w:left w:val="none" w:sz="0" w:space="0" w:color="auto"/>
        <w:bottom w:val="none" w:sz="0" w:space="0" w:color="auto"/>
        <w:right w:val="none" w:sz="0" w:space="0" w:color="auto"/>
      </w:divBdr>
    </w:div>
    <w:div w:id="1522157652">
      <w:bodyDiv w:val="1"/>
      <w:marLeft w:val="0"/>
      <w:marRight w:val="0"/>
      <w:marTop w:val="0"/>
      <w:marBottom w:val="0"/>
      <w:divBdr>
        <w:top w:val="none" w:sz="0" w:space="0" w:color="auto"/>
        <w:left w:val="none" w:sz="0" w:space="0" w:color="auto"/>
        <w:bottom w:val="none" w:sz="0" w:space="0" w:color="auto"/>
        <w:right w:val="none" w:sz="0" w:space="0" w:color="auto"/>
      </w:divBdr>
      <w:divsChild>
        <w:div w:id="1104348293">
          <w:marLeft w:val="0"/>
          <w:marRight w:val="0"/>
          <w:marTop w:val="0"/>
          <w:marBottom w:val="0"/>
          <w:divBdr>
            <w:top w:val="none" w:sz="0" w:space="0" w:color="auto"/>
            <w:left w:val="none" w:sz="0" w:space="0" w:color="auto"/>
            <w:bottom w:val="none" w:sz="0" w:space="0" w:color="auto"/>
            <w:right w:val="none" w:sz="0" w:space="0" w:color="auto"/>
          </w:divBdr>
          <w:divsChild>
            <w:div w:id="1739403903">
              <w:marLeft w:val="0"/>
              <w:marRight w:val="0"/>
              <w:marTop w:val="0"/>
              <w:marBottom w:val="0"/>
              <w:divBdr>
                <w:top w:val="none" w:sz="0" w:space="0" w:color="auto"/>
                <w:left w:val="none" w:sz="0" w:space="0" w:color="auto"/>
                <w:bottom w:val="none" w:sz="0" w:space="0" w:color="auto"/>
                <w:right w:val="none" w:sz="0" w:space="0" w:color="auto"/>
              </w:divBdr>
              <w:divsChild>
                <w:div w:id="139862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658002">
      <w:bodyDiv w:val="1"/>
      <w:marLeft w:val="0"/>
      <w:marRight w:val="0"/>
      <w:marTop w:val="0"/>
      <w:marBottom w:val="0"/>
      <w:divBdr>
        <w:top w:val="none" w:sz="0" w:space="0" w:color="auto"/>
        <w:left w:val="none" w:sz="0" w:space="0" w:color="auto"/>
        <w:bottom w:val="none" w:sz="0" w:space="0" w:color="auto"/>
        <w:right w:val="none" w:sz="0" w:space="0" w:color="auto"/>
      </w:divBdr>
      <w:divsChild>
        <w:div w:id="2139447038">
          <w:marLeft w:val="0"/>
          <w:marRight w:val="0"/>
          <w:marTop w:val="0"/>
          <w:marBottom w:val="0"/>
          <w:divBdr>
            <w:top w:val="none" w:sz="0" w:space="0" w:color="auto"/>
            <w:left w:val="none" w:sz="0" w:space="0" w:color="auto"/>
            <w:bottom w:val="none" w:sz="0" w:space="0" w:color="auto"/>
            <w:right w:val="none" w:sz="0" w:space="0" w:color="auto"/>
          </w:divBdr>
          <w:divsChild>
            <w:div w:id="1379819823">
              <w:marLeft w:val="0"/>
              <w:marRight w:val="0"/>
              <w:marTop w:val="0"/>
              <w:marBottom w:val="0"/>
              <w:divBdr>
                <w:top w:val="none" w:sz="0" w:space="0" w:color="auto"/>
                <w:left w:val="none" w:sz="0" w:space="0" w:color="auto"/>
                <w:bottom w:val="none" w:sz="0" w:space="0" w:color="auto"/>
                <w:right w:val="none" w:sz="0" w:space="0" w:color="auto"/>
              </w:divBdr>
              <w:divsChild>
                <w:div w:id="15434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864025">
      <w:bodyDiv w:val="1"/>
      <w:marLeft w:val="0"/>
      <w:marRight w:val="0"/>
      <w:marTop w:val="0"/>
      <w:marBottom w:val="0"/>
      <w:divBdr>
        <w:top w:val="none" w:sz="0" w:space="0" w:color="auto"/>
        <w:left w:val="none" w:sz="0" w:space="0" w:color="auto"/>
        <w:bottom w:val="none" w:sz="0" w:space="0" w:color="auto"/>
        <w:right w:val="none" w:sz="0" w:space="0" w:color="auto"/>
      </w:divBdr>
      <w:divsChild>
        <w:div w:id="547910153">
          <w:marLeft w:val="0"/>
          <w:marRight w:val="0"/>
          <w:marTop w:val="0"/>
          <w:marBottom w:val="0"/>
          <w:divBdr>
            <w:top w:val="none" w:sz="0" w:space="0" w:color="auto"/>
            <w:left w:val="none" w:sz="0" w:space="0" w:color="auto"/>
            <w:bottom w:val="none" w:sz="0" w:space="0" w:color="auto"/>
            <w:right w:val="none" w:sz="0" w:space="0" w:color="auto"/>
          </w:divBdr>
          <w:divsChild>
            <w:div w:id="1723014237">
              <w:marLeft w:val="0"/>
              <w:marRight w:val="0"/>
              <w:marTop w:val="0"/>
              <w:marBottom w:val="0"/>
              <w:divBdr>
                <w:top w:val="none" w:sz="0" w:space="0" w:color="auto"/>
                <w:left w:val="none" w:sz="0" w:space="0" w:color="auto"/>
                <w:bottom w:val="none" w:sz="0" w:space="0" w:color="auto"/>
                <w:right w:val="none" w:sz="0" w:space="0" w:color="auto"/>
              </w:divBdr>
              <w:divsChild>
                <w:div w:id="15047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908827">
      <w:bodyDiv w:val="1"/>
      <w:marLeft w:val="0"/>
      <w:marRight w:val="0"/>
      <w:marTop w:val="0"/>
      <w:marBottom w:val="0"/>
      <w:divBdr>
        <w:top w:val="none" w:sz="0" w:space="0" w:color="auto"/>
        <w:left w:val="none" w:sz="0" w:space="0" w:color="auto"/>
        <w:bottom w:val="none" w:sz="0" w:space="0" w:color="auto"/>
        <w:right w:val="none" w:sz="0" w:space="0" w:color="auto"/>
      </w:divBdr>
    </w:div>
    <w:div w:id="1611007212">
      <w:bodyDiv w:val="1"/>
      <w:marLeft w:val="0"/>
      <w:marRight w:val="0"/>
      <w:marTop w:val="0"/>
      <w:marBottom w:val="0"/>
      <w:divBdr>
        <w:top w:val="none" w:sz="0" w:space="0" w:color="auto"/>
        <w:left w:val="none" w:sz="0" w:space="0" w:color="auto"/>
        <w:bottom w:val="none" w:sz="0" w:space="0" w:color="auto"/>
        <w:right w:val="none" w:sz="0" w:space="0" w:color="auto"/>
      </w:divBdr>
    </w:div>
    <w:div w:id="1617130963">
      <w:bodyDiv w:val="1"/>
      <w:marLeft w:val="0"/>
      <w:marRight w:val="0"/>
      <w:marTop w:val="0"/>
      <w:marBottom w:val="0"/>
      <w:divBdr>
        <w:top w:val="none" w:sz="0" w:space="0" w:color="auto"/>
        <w:left w:val="none" w:sz="0" w:space="0" w:color="auto"/>
        <w:bottom w:val="none" w:sz="0" w:space="0" w:color="auto"/>
        <w:right w:val="none" w:sz="0" w:space="0" w:color="auto"/>
      </w:divBdr>
    </w:div>
    <w:div w:id="1661956273">
      <w:bodyDiv w:val="1"/>
      <w:marLeft w:val="0"/>
      <w:marRight w:val="0"/>
      <w:marTop w:val="0"/>
      <w:marBottom w:val="0"/>
      <w:divBdr>
        <w:top w:val="none" w:sz="0" w:space="0" w:color="auto"/>
        <w:left w:val="none" w:sz="0" w:space="0" w:color="auto"/>
        <w:bottom w:val="none" w:sz="0" w:space="0" w:color="auto"/>
        <w:right w:val="none" w:sz="0" w:space="0" w:color="auto"/>
      </w:divBdr>
    </w:div>
    <w:div w:id="1741168223">
      <w:bodyDiv w:val="1"/>
      <w:marLeft w:val="0"/>
      <w:marRight w:val="0"/>
      <w:marTop w:val="0"/>
      <w:marBottom w:val="0"/>
      <w:divBdr>
        <w:top w:val="none" w:sz="0" w:space="0" w:color="auto"/>
        <w:left w:val="none" w:sz="0" w:space="0" w:color="auto"/>
        <w:bottom w:val="none" w:sz="0" w:space="0" w:color="auto"/>
        <w:right w:val="none" w:sz="0" w:space="0" w:color="auto"/>
      </w:divBdr>
      <w:divsChild>
        <w:div w:id="699550711">
          <w:marLeft w:val="0"/>
          <w:marRight w:val="0"/>
          <w:marTop w:val="0"/>
          <w:marBottom w:val="0"/>
          <w:divBdr>
            <w:top w:val="none" w:sz="0" w:space="0" w:color="auto"/>
            <w:left w:val="none" w:sz="0" w:space="0" w:color="auto"/>
            <w:bottom w:val="none" w:sz="0" w:space="0" w:color="auto"/>
            <w:right w:val="none" w:sz="0" w:space="0" w:color="auto"/>
          </w:divBdr>
          <w:divsChild>
            <w:div w:id="1940983433">
              <w:marLeft w:val="0"/>
              <w:marRight w:val="0"/>
              <w:marTop w:val="0"/>
              <w:marBottom w:val="0"/>
              <w:divBdr>
                <w:top w:val="none" w:sz="0" w:space="0" w:color="auto"/>
                <w:left w:val="none" w:sz="0" w:space="0" w:color="auto"/>
                <w:bottom w:val="none" w:sz="0" w:space="0" w:color="auto"/>
                <w:right w:val="none" w:sz="0" w:space="0" w:color="auto"/>
              </w:divBdr>
              <w:divsChild>
                <w:div w:id="139292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0440">
      <w:bodyDiv w:val="1"/>
      <w:marLeft w:val="0"/>
      <w:marRight w:val="0"/>
      <w:marTop w:val="0"/>
      <w:marBottom w:val="0"/>
      <w:divBdr>
        <w:top w:val="none" w:sz="0" w:space="0" w:color="auto"/>
        <w:left w:val="none" w:sz="0" w:space="0" w:color="auto"/>
        <w:bottom w:val="none" w:sz="0" w:space="0" w:color="auto"/>
        <w:right w:val="none" w:sz="0" w:space="0" w:color="auto"/>
      </w:divBdr>
      <w:divsChild>
        <w:div w:id="1154490039">
          <w:marLeft w:val="0"/>
          <w:marRight w:val="0"/>
          <w:marTop w:val="0"/>
          <w:marBottom w:val="0"/>
          <w:divBdr>
            <w:top w:val="none" w:sz="0" w:space="0" w:color="auto"/>
            <w:left w:val="none" w:sz="0" w:space="0" w:color="auto"/>
            <w:bottom w:val="none" w:sz="0" w:space="0" w:color="auto"/>
            <w:right w:val="none" w:sz="0" w:space="0" w:color="auto"/>
          </w:divBdr>
          <w:divsChild>
            <w:div w:id="2050183729">
              <w:marLeft w:val="0"/>
              <w:marRight w:val="0"/>
              <w:marTop w:val="0"/>
              <w:marBottom w:val="0"/>
              <w:divBdr>
                <w:top w:val="none" w:sz="0" w:space="0" w:color="auto"/>
                <w:left w:val="none" w:sz="0" w:space="0" w:color="auto"/>
                <w:bottom w:val="none" w:sz="0" w:space="0" w:color="auto"/>
                <w:right w:val="none" w:sz="0" w:space="0" w:color="auto"/>
              </w:divBdr>
              <w:divsChild>
                <w:div w:id="4005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396183">
      <w:bodyDiv w:val="1"/>
      <w:marLeft w:val="0"/>
      <w:marRight w:val="0"/>
      <w:marTop w:val="0"/>
      <w:marBottom w:val="0"/>
      <w:divBdr>
        <w:top w:val="none" w:sz="0" w:space="0" w:color="auto"/>
        <w:left w:val="none" w:sz="0" w:space="0" w:color="auto"/>
        <w:bottom w:val="none" w:sz="0" w:space="0" w:color="auto"/>
        <w:right w:val="none" w:sz="0" w:space="0" w:color="auto"/>
      </w:divBdr>
      <w:divsChild>
        <w:div w:id="43454371">
          <w:marLeft w:val="0"/>
          <w:marRight w:val="0"/>
          <w:marTop w:val="0"/>
          <w:marBottom w:val="0"/>
          <w:divBdr>
            <w:top w:val="none" w:sz="0" w:space="0" w:color="auto"/>
            <w:left w:val="none" w:sz="0" w:space="0" w:color="auto"/>
            <w:bottom w:val="none" w:sz="0" w:space="0" w:color="auto"/>
            <w:right w:val="none" w:sz="0" w:space="0" w:color="auto"/>
          </w:divBdr>
          <w:divsChild>
            <w:div w:id="1879387503">
              <w:marLeft w:val="0"/>
              <w:marRight w:val="0"/>
              <w:marTop w:val="0"/>
              <w:marBottom w:val="0"/>
              <w:divBdr>
                <w:top w:val="none" w:sz="0" w:space="0" w:color="auto"/>
                <w:left w:val="none" w:sz="0" w:space="0" w:color="auto"/>
                <w:bottom w:val="none" w:sz="0" w:space="0" w:color="auto"/>
                <w:right w:val="none" w:sz="0" w:space="0" w:color="auto"/>
              </w:divBdr>
              <w:divsChild>
                <w:div w:id="17581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474175">
      <w:bodyDiv w:val="1"/>
      <w:marLeft w:val="0"/>
      <w:marRight w:val="0"/>
      <w:marTop w:val="0"/>
      <w:marBottom w:val="0"/>
      <w:divBdr>
        <w:top w:val="none" w:sz="0" w:space="0" w:color="auto"/>
        <w:left w:val="none" w:sz="0" w:space="0" w:color="auto"/>
        <w:bottom w:val="none" w:sz="0" w:space="0" w:color="auto"/>
        <w:right w:val="none" w:sz="0" w:space="0" w:color="auto"/>
      </w:divBdr>
    </w:div>
    <w:div w:id="1858689540">
      <w:bodyDiv w:val="1"/>
      <w:marLeft w:val="0"/>
      <w:marRight w:val="0"/>
      <w:marTop w:val="0"/>
      <w:marBottom w:val="0"/>
      <w:divBdr>
        <w:top w:val="none" w:sz="0" w:space="0" w:color="auto"/>
        <w:left w:val="none" w:sz="0" w:space="0" w:color="auto"/>
        <w:bottom w:val="none" w:sz="0" w:space="0" w:color="auto"/>
        <w:right w:val="none" w:sz="0" w:space="0" w:color="auto"/>
      </w:divBdr>
    </w:div>
    <w:div w:id="1877429059">
      <w:bodyDiv w:val="1"/>
      <w:marLeft w:val="0"/>
      <w:marRight w:val="0"/>
      <w:marTop w:val="0"/>
      <w:marBottom w:val="0"/>
      <w:divBdr>
        <w:top w:val="none" w:sz="0" w:space="0" w:color="auto"/>
        <w:left w:val="none" w:sz="0" w:space="0" w:color="auto"/>
        <w:bottom w:val="none" w:sz="0" w:space="0" w:color="auto"/>
        <w:right w:val="none" w:sz="0" w:space="0" w:color="auto"/>
      </w:divBdr>
    </w:div>
    <w:div w:id="1972057194">
      <w:bodyDiv w:val="1"/>
      <w:marLeft w:val="0"/>
      <w:marRight w:val="0"/>
      <w:marTop w:val="0"/>
      <w:marBottom w:val="0"/>
      <w:divBdr>
        <w:top w:val="none" w:sz="0" w:space="0" w:color="auto"/>
        <w:left w:val="none" w:sz="0" w:space="0" w:color="auto"/>
        <w:bottom w:val="none" w:sz="0" w:space="0" w:color="auto"/>
        <w:right w:val="none" w:sz="0" w:space="0" w:color="auto"/>
      </w:divBdr>
    </w:div>
    <w:div w:id="1978029447">
      <w:bodyDiv w:val="1"/>
      <w:marLeft w:val="0"/>
      <w:marRight w:val="0"/>
      <w:marTop w:val="0"/>
      <w:marBottom w:val="0"/>
      <w:divBdr>
        <w:top w:val="none" w:sz="0" w:space="0" w:color="auto"/>
        <w:left w:val="none" w:sz="0" w:space="0" w:color="auto"/>
        <w:bottom w:val="none" w:sz="0" w:space="0" w:color="auto"/>
        <w:right w:val="none" w:sz="0" w:space="0" w:color="auto"/>
      </w:divBdr>
      <w:divsChild>
        <w:div w:id="1489974115">
          <w:marLeft w:val="0"/>
          <w:marRight w:val="0"/>
          <w:marTop w:val="0"/>
          <w:marBottom w:val="0"/>
          <w:divBdr>
            <w:top w:val="none" w:sz="0" w:space="0" w:color="auto"/>
            <w:left w:val="none" w:sz="0" w:space="0" w:color="auto"/>
            <w:bottom w:val="none" w:sz="0" w:space="0" w:color="auto"/>
            <w:right w:val="none" w:sz="0" w:space="0" w:color="auto"/>
          </w:divBdr>
          <w:divsChild>
            <w:div w:id="1595359035">
              <w:marLeft w:val="0"/>
              <w:marRight w:val="0"/>
              <w:marTop w:val="0"/>
              <w:marBottom w:val="0"/>
              <w:divBdr>
                <w:top w:val="none" w:sz="0" w:space="0" w:color="auto"/>
                <w:left w:val="none" w:sz="0" w:space="0" w:color="auto"/>
                <w:bottom w:val="none" w:sz="0" w:space="0" w:color="auto"/>
                <w:right w:val="none" w:sz="0" w:space="0" w:color="auto"/>
              </w:divBdr>
              <w:divsChild>
                <w:div w:id="34112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38852">
      <w:bodyDiv w:val="1"/>
      <w:marLeft w:val="0"/>
      <w:marRight w:val="0"/>
      <w:marTop w:val="0"/>
      <w:marBottom w:val="0"/>
      <w:divBdr>
        <w:top w:val="none" w:sz="0" w:space="0" w:color="auto"/>
        <w:left w:val="none" w:sz="0" w:space="0" w:color="auto"/>
        <w:bottom w:val="none" w:sz="0" w:space="0" w:color="auto"/>
        <w:right w:val="none" w:sz="0" w:space="0" w:color="auto"/>
      </w:divBdr>
    </w:div>
    <w:div w:id="2027366400">
      <w:bodyDiv w:val="1"/>
      <w:marLeft w:val="0"/>
      <w:marRight w:val="0"/>
      <w:marTop w:val="0"/>
      <w:marBottom w:val="0"/>
      <w:divBdr>
        <w:top w:val="none" w:sz="0" w:space="0" w:color="auto"/>
        <w:left w:val="none" w:sz="0" w:space="0" w:color="auto"/>
        <w:bottom w:val="none" w:sz="0" w:space="0" w:color="auto"/>
        <w:right w:val="none" w:sz="0" w:space="0" w:color="auto"/>
      </w:divBdr>
    </w:div>
    <w:div w:id="2030594289">
      <w:bodyDiv w:val="1"/>
      <w:marLeft w:val="0"/>
      <w:marRight w:val="0"/>
      <w:marTop w:val="0"/>
      <w:marBottom w:val="0"/>
      <w:divBdr>
        <w:top w:val="none" w:sz="0" w:space="0" w:color="auto"/>
        <w:left w:val="none" w:sz="0" w:space="0" w:color="auto"/>
        <w:bottom w:val="none" w:sz="0" w:space="0" w:color="auto"/>
        <w:right w:val="none" w:sz="0" w:space="0" w:color="auto"/>
      </w:divBdr>
    </w:div>
    <w:div w:id="2035694221">
      <w:bodyDiv w:val="1"/>
      <w:marLeft w:val="0"/>
      <w:marRight w:val="0"/>
      <w:marTop w:val="0"/>
      <w:marBottom w:val="0"/>
      <w:divBdr>
        <w:top w:val="none" w:sz="0" w:space="0" w:color="auto"/>
        <w:left w:val="none" w:sz="0" w:space="0" w:color="auto"/>
        <w:bottom w:val="none" w:sz="0" w:space="0" w:color="auto"/>
        <w:right w:val="none" w:sz="0" w:space="0" w:color="auto"/>
      </w:divBdr>
      <w:divsChild>
        <w:div w:id="70153537">
          <w:marLeft w:val="0"/>
          <w:marRight w:val="0"/>
          <w:marTop w:val="0"/>
          <w:marBottom w:val="0"/>
          <w:divBdr>
            <w:top w:val="none" w:sz="0" w:space="0" w:color="auto"/>
            <w:left w:val="none" w:sz="0" w:space="0" w:color="auto"/>
            <w:bottom w:val="none" w:sz="0" w:space="0" w:color="auto"/>
            <w:right w:val="none" w:sz="0" w:space="0" w:color="auto"/>
          </w:divBdr>
          <w:divsChild>
            <w:div w:id="385422064">
              <w:marLeft w:val="0"/>
              <w:marRight w:val="0"/>
              <w:marTop w:val="0"/>
              <w:marBottom w:val="0"/>
              <w:divBdr>
                <w:top w:val="none" w:sz="0" w:space="0" w:color="auto"/>
                <w:left w:val="none" w:sz="0" w:space="0" w:color="auto"/>
                <w:bottom w:val="none" w:sz="0" w:space="0" w:color="auto"/>
                <w:right w:val="none" w:sz="0" w:space="0" w:color="auto"/>
              </w:divBdr>
              <w:divsChild>
                <w:div w:id="5412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968151">
      <w:bodyDiv w:val="1"/>
      <w:marLeft w:val="0"/>
      <w:marRight w:val="0"/>
      <w:marTop w:val="0"/>
      <w:marBottom w:val="0"/>
      <w:divBdr>
        <w:top w:val="none" w:sz="0" w:space="0" w:color="auto"/>
        <w:left w:val="none" w:sz="0" w:space="0" w:color="auto"/>
        <w:bottom w:val="none" w:sz="0" w:space="0" w:color="auto"/>
        <w:right w:val="none" w:sz="0" w:space="0" w:color="auto"/>
      </w:divBdr>
    </w:div>
    <w:div w:id="2086410330">
      <w:bodyDiv w:val="1"/>
      <w:marLeft w:val="0"/>
      <w:marRight w:val="0"/>
      <w:marTop w:val="0"/>
      <w:marBottom w:val="0"/>
      <w:divBdr>
        <w:top w:val="none" w:sz="0" w:space="0" w:color="auto"/>
        <w:left w:val="none" w:sz="0" w:space="0" w:color="auto"/>
        <w:bottom w:val="none" w:sz="0" w:space="0" w:color="auto"/>
        <w:right w:val="none" w:sz="0" w:space="0" w:color="auto"/>
      </w:divBdr>
    </w:div>
    <w:div w:id="2090694515">
      <w:bodyDiv w:val="1"/>
      <w:marLeft w:val="0"/>
      <w:marRight w:val="0"/>
      <w:marTop w:val="0"/>
      <w:marBottom w:val="0"/>
      <w:divBdr>
        <w:top w:val="none" w:sz="0" w:space="0" w:color="auto"/>
        <w:left w:val="none" w:sz="0" w:space="0" w:color="auto"/>
        <w:bottom w:val="none" w:sz="0" w:space="0" w:color="auto"/>
        <w:right w:val="none" w:sz="0" w:space="0" w:color="auto"/>
      </w:divBdr>
      <w:divsChild>
        <w:div w:id="1325552883">
          <w:marLeft w:val="0"/>
          <w:marRight w:val="0"/>
          <w:marTop w:val="0"/>
          <w:marBottom w:val="0"/>
          <w:divBdr>
            <w:top w:val="none" w:sz="0" w:space="0" w:color="auto"/>
            <w:left w:val="none" w:sz="0" w:space="0" w:color="auto"/>
            <w:bottom w:val="none" w:sz="0" w:space="0" w:color="auto"/>
            <w:right w:val="none" w:sz="0" w:space="0" w:color="auto"/>
          </w:divBdr>
          <w:divsChild>
            <w:div w:id="685864760">
              <w:marLeft w:val="0"/>
              <w:marRight w:val="0"/>
              <w:marTop w:val="0"/>
              <w:marBottom w:val="0"/>
              <w:divBdr>
                <w:top w:val="none" w:sz="0" w:space="0" w:color="auto"/>
                <w:left w:val="none" w:sz="0" w:space="0" w:color="auto"/>
                <w:bottom w:val="none" w:sz="0" w:space="0" w:color="auto"/>
                <w:right w:val="none" w:sz="0" w:space="0" w:color="auto"/>
              </w:divBdr>
              <w:divsChild>
                <w:div w:id="20390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662327">
      <w:bodyDiv w:val="1"/>
      <w:marLeft w:val="0"/>
      <w:marRight w:val="0"/>
      <w:marTop w:val="0"/>
      <w:marBottom w:val="0"/>
      <w:divBdr>
        <w:top w:val="none" w:sz="0" w:space="0" w:color="auto"/>
        <w:left w:val="none" w:sz="0" w:space="0" w:color="auto"/>
        <w:bottom w:val="none" w:sz="0" w:space="0" w:color="auto"/>
        <w:right w:val="none" w:sz="0" w:space="0" w:color="auto"/>
      </w:divBdr>
    </w:div>
    <w:div w:id="2119836119">
      <w:bodyDiv w:val="1"/>
      <w:marLeft w:val="0"/>
      <w:marRight w:val="0"/>
      <w:marTop w:val="0"/>
      <w:marBottom w:val="0"/>
      <w:divBdr>
        <w:top w:val="none" w:sz="0" w:space="0" w:color="auto"/>
        <w:left w:val="none" w:sz="0" w:space="0" w:color="auto"/>
        <w:bottom w:val="none" w:sz="0" w:space="0" w:color="auto"/>
        <w:right w:val="none" w:sz="0" w:space="0" w:color="auto"/>
      </w:divBdr>
      <w:divsChild>
        <w:div w:id="439296930">
          <w:marLeft w:val="0"/>
          <w:marRight w:val="0"/>
          <w:marTop w:val="0"/>
          <w:marBottom w:val="0"/>
          <w:divBdr>
            <w:top w:val="none" w:sz="0" w:space="0" w:color="auto"/>
            <w:left w:val="none" w:sz="0" w:space="0" w:color="auto"/>
            <w:bottom w:val="none" w:sz="0" w:space="0" w:color="auto"/>
            <w:right w:val="none" w:sz="0" w:space="0" w:color="auto"/>
          </w:divBdr>
          <w:divsChild>
            <w:div w:id="1160081553">
              <w:marLeft w:val="0"/>
              <w:marRight w:val="0"/>
              <w:marTop w:val="0"/>
              <w:marBottom w:val="0"/>
              <w:divBdr>
                <w:top w:val="none" w:sz="0" w:space="0" w:color="auto"/>
                <w:left w:val="none" w:sz="0" w:space="0" w:color="auto"/>
                <w:bottom w:val="none" w:sz="0" w:space="0" w:color="auto"/>
                <w:right w:val="none" w:sz="0" w:space="0" w:color="auto"/>
              </w:divBdr>
              <w:divsChild>
                <w:div w:id="129324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294160">
      <w:bodyDiv w:val="1"/>
      <w:marLeft w:val="0"/>
      <w:marRight w:val="0"/>
      <w:marTop w:val="0"/>
      <w:marBottom w:val="0"/>
      <w:divBdr>
        <w:top w:val="none" w:sz="0" w:space="0" w:color="auto"/>
        <w:left w:val="none" w:sz="0" w:space="0" w:color="auto"/>
        <w:bottom w:val="none" w:sz="0" w:space="0" w:color="auto"/>
        <w:right w:val="none" w:sz="0" w:space="0" w:color="auto"/>
      </w:divBdr>
    </w:div>
    <w:div w:id="214322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i.org/10.1016/j.landurbplan.2014.01.%2001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0261D-2FBF-554C-9F91-E2B1A0069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11</Pages>
  <Words>1866</Words>
  <Characters>10640</Characters>
  <Application>Microsoft Office Word</Application>
  <DocSecurity>0</DocSecurity>
  <Lines>88</Lines>
  <Paragraphs>24</Paragraphs>
  <ScaleCrop>false</ScaleCrop>
  <Company>Microsoft</Company>
  <LinksUpToDate>false</LinksUpToDate>
  <CharactersWithSpaces>12482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zhangling</dc:creator>
  <cp:lastModifiedBy>Owen</cp:lastModifiedBy>
  <cp:revision>19</cp:revision>
  <dcterms:created xsi:type="dcterms:W3CDTF">2022-03-30T11:12:00Z</dcterms:created>
  <dcterms:modified xsi:type="dcterms:W3CDTF">2022-04-11T08:58:00Z</dcterms:modified>
</cp:coreProperties>
</file>